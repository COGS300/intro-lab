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79D9B" w14:textId="2A3A5BE9" w:rsidR="00467AD3" w:rsidRPr="006D3E24" w:rsidRDefault="00467AD3" w:rsidP="00467AD3">
      <w:pPr>
        <w:jc w:val="center"/>
        <w:rPr>
          <w:b/>
          <w:bCs/>
          <w:sz w:val="32"/>
          <w:szCs w:val="28"/>
          <w:lang w:val="en-US"/>
        </w:rPr>
      </w:pPr>
      <w:r w:rsidRPr="006D3E24">
        <w:rPr>
          <w:b/>
          <w:bCs/>
          <w:sz w:val="32"/>
          <w:szCs w:val="28"/>
          <w:lang w:val="en-US"/>
        </w:rPr>
        <w:t>Lab 1 – Simple Obstacle Course (</w:t>
      </w:r>
      <w:r>
        <w:rPr>
          <w:b/>
          <w:bCs/>
          <w:sz w:val="32"/>
          <w:szCs w:val="28"/>
          <w:lang w:val="en-US"/>
        </w:rPr>
        <w:t>Student</w:t>
      </w:r>
      <w:r w:rsidRPr="006D3E24">
        <w:rPr>
          <w:b/>
          <w:bCs/>
          <w:sz w:val="32"/>
          <w:szCs w:val="28"/>
          <w:lang w:val="en-US"/>
        </w:rPr>
        <w:t xml:space="preserve"> Manual)</w:t>
      </w:r>
    </w:p>
    <w:p w14:paraId="2EC47733" w14:textId="1486C54D" w:rsidR="0054283C" w:rsidRPr="004B0C7D" w:rsidRDefault="004B0C7D" w:rsidP="00467AD3">
      <w:pPr>
        <w:rPr>
          <w:b/>
          <w:bCs/>
          <w:sz w:val="28"/>
          <w:szCs w:val="24"/>
          <w:lang w:val="en-US"/>
        </w:rPr>
      </w:pPr>
      <w:r w:rsidRPr="004B0C7D">
        <w:rPr>
          <w:b/>
          <w:bCs/>
          <w:sz w:val="28"/>
          <w:szCs w:val="24"/>
          <w:lang w:val="en-US"/>
        </w:rPr>
        <w:t>Pre-Lab:</w:t>
      </w:r>
    </w:p>
    <w:p w14:paraId="114BCBE7" w14:textId="38044EB4" w:rsidR="004B0C7D" w:rsidRDefault="00D4332E" w:rsidP="00D4332E">
      <w:pPr>
        <w:pStyle w:val="ListParagraph"/>
        <w:numPr>
          <w:ilvl w:val="0"/>
          <w:numId w:val="1"/>
        </w:numPr>
        <w:rPr>
          <w:lang w:val="en-US"/>
        </w:rPr>
      </w:pPr>
      <w:r>
        <w:rPr>
          <w:lang w:val="en-US"/>
        </w:rPr>
        <w:t>Have Unity and Visual Studio Code installed on your computer</w:t>
      </w:r>
    </w:p>
    <w:p w14:paraId="184C17B3" w14:textId="75A633D8" w:rsidR="00D4332E" w:rsidRDefault="00BF58F3" w:rsidP="00D4332E">
      <w:pPr>
        <w:pStyle w:val="ListParagraph"/>
        <w:numPr>
          <w:ilvl w:val="0"/>
          <w:numId w:val="1"/>
        </w:numPr>
        <w:rPr>
          <w:lang w:val="en-US"/>
        </w:rPr>
      </w:pPr>
      <w:r>
        <w:rPr>
          <w:lang w:val="en-US"/>
        </w:rPr>
        <w:t>Have Visual Studio Code properly linked to Unity</w:t>
      </w:r>
    </w:p>
    <w:p w14:paraId="041FE8F9" w14:textId="7A9480A0" w:rsidR="00BF58F3" w:rsidRDefault="00BF58F3" w:rsidP="00BF58F3">
      <w:pPr>
        <w:pStyle w:val="ListParagraph"/>
        <w:numPr>
          <w:ilvl w:val="1"/>
          <w:numId w:val="1"/>
        </w:numPr>
        <w:rPr>
          <w:lang w:val="en-US"/>
        </w:rPr>
      </w:pPr>
      <w:r>
        <w:rPr>
          <w:lang w:val="en-US"/>
        </w:rPr>
        <w:t xml:space="preserve">For reference: </w:t>
      </w:r>
      <w:hyperlink r:id="rId6" w:history="1">
        <w:r w:rsidRPr="00165274">
          <w:rPr>
            <w:rStyle w:val="Hyperlink"/>
            <w:lang w:val="en-US"/>
          </w:rPr>
          <w:t>https://code.visualstudio.com/docs/other/unity</w:t>
        </w:r>
      </w:hyperlink>
      <w:r>
        <w:rPr>
          <w:lang w:val="en-US"/>
        </w:rPr>
        <w:t xml:space="preserve"> </w:t>
      </w:r>
    </w:p>
    <w:p w14:paraId="2E17674C" w14:textId="0C4218FA" w:rsidR="00BF58F3" w:rsidRDefault="00FF57EE" w:rsidP="00EC712F">
      <w:pPr>
        <w:pStyle w:val="ListParagraph"/>
        <w:numPr>
          <w:ilvl w:val="0"/>
          <w:numId w:val="1"/>
        </w:numPr>
        <w:rPr>
          <w:lang w:val="en-US"/>
        </w:rPr>
      </w:pPr>
      <w:r>
        <w:rPr>
          <w:lang w:val="en-US"/>
        </w:rPr>
        <w:t xml:space="preserve">Watch this video to get acquainted with Unity: </w:t>
      </w:r>
      <w:hyperlink r:id="rId7" w:history="1">
        <w:r w:rsidRPr="00165274">
          <w:rPr>
            <w:rStyle w:val="Hyperlink"/>
            <w:lang w:val="en-US"/>
          </w:rPr>
          <w:t>https://youtu.be/IlKaB1etrik</w:t>
        </w:r>
      </w:hyperlink>
      <w:r>
        <w:rPr>
          <w:lang w:val="en-US"/>
        </w:rPr>
        <w:t xml:space="preserve"> </w:t>
      </w:r>
    </w:p>
    <w:p w14:paraId="660DE55D" w14:textId="1DDA375B" w:rsidR="00C34F92" w:rsidRDefault="004E7B61" w:rsidP="00EC712F">
      <w:pPr>
        <w:pStyle w:val="ListParagraph"/>
        <w:numPr>
          <w:ilvl w:val="0"/>
          <w:numId w:val="1"/>
        </w:numPr>
        <w:rPr>
          <w:lang w:val="en-US"/>
        </w:rPr>
      </w:pPr>
      <w:r>
        <w:rPr>
          <w:lang w:val="en-US"/>
        </w:rPr>
        <w:t xml:space="preserve">Imagine a robot moving in </w:t>
      </w:r>
      <w:del w:id="0" w:author="Marton Soskuthy" w:date="2020-08-10T12:23:00Z">
        <w:r w:rsidDel="008D015E">
          <w:rPr>
            <w:lang w:val="en-US"/>
          </w:rPr>
          <w:delText xml:space="preserve">a straight line in </w:delText>
        </w:r>
      </w:del>
      <w:r>
        <w:rPr>
          <w:lang w:val="en-US"/>
        </w:rPr>
        <w:t>a</w:t>
      </w:r>
      <w:ins w:id="1" w:author="Marton Soskuthy" w:date="2020-08-10T12:21:00Z">
        <w:r w:rsidR="00D3300E">
          <w:rPr>
            <w:lang w:val="en-US"/>
          </w:rPr>
          <w:t xml:space="preserve"> tunnel with</w:t>
        </w:r>
      </w:ins>
      <w:del w:id="2" w:author="Marton Soskuthy" w:date="2020-08-10T12:21:00Z">
        <w:r w:rsidDel="00D3300E">
          <w:rPr>
            <w:lang w:val="en-US"/>
          </w:rPr>
          <w:delText>n</w:delText>
        </w:r>
      </w:del>
      <w:r>
        <w:rPr>
          <w:lang w:val="en-US"/>
        </w:rPr>
        <w:t xml:space="preserve"> </w:t>
      </w:r>
      <w:ins w:id="3" w:author="Marton Soskuthy" w:date="2020-08-10T12:21:00Z">
        <w:r w:rsidR="00D3300E">
          <w:rPr>
            <w:lang w:val="en-US"/>
          </w:rPr>
          <w:t xml:space="preserve">some </w:t>
        </w:r>
      </w:ins>
      <w:r>
        <w:rPr>
          <w:lang w:val="en-US"/>
        </w:rPr>
        <w:t>obstacle</w:t>
      </w:r>
      <w:ins w:id="4" w:author="Marton Soskuthy" w:date="2020-08-10T12:21:00Z">
        <w:r w:rsidR="00D3300E">
          <w:rPr>
            <w:lang w:val="en-US"/>
          </w:rPr>
          <w:t>s</w:t>
        </w:r>
      </w:ins>
      <w:r>
        <w:rPr>
          <w:lang w:val="en-US"/>
        </w:rPr>
        <w:t xml:space="preserve"> </w:t>
      </w:r>
      <w:ins w:id="5" w:author="Marton Soskuthy" w:date="2020-08-10T12:23:00Z">
        <w:r w:rsidR="008D015E">
          <w:rPr>
            <w:lang w:val="en-US"/>
          </w:rPr>
          <w:t xml:space="preserve">in its path </w:t>
        </w:r>
      </w:ins>
      <w:del w:id="6" w:author="Marton Soskuthy" w:date="2020-08-10T12:21:00Z">
        <w:r w:rsidDel="00D3300E">
          <w:rPr>
            <w:lang w:val="en-US"/>
          </w:rPr>
          <w:delText xml:space="preserve">course </w:delText>
        </w:r>
      </w:del>
      <w:ins w:id="7" w:author="Marton Soskuthy" w:date="2020-08-10T12:21:00Z">
        <w:r w:rsidR="00D3300E">
          <w:rPr>
            <w:lang w:val="en-US"/>
          </w:rPr>
          <w:t xml:space="preserve">that it needs to navigate around. </w:t>
        </w:r>
      </w:ins>
      <w:del w:id="8" w:author="Marton Soskuthy" w:date="2020-08-10T12:21:00Z">
        <w:r w:rsidDel="00D3300E">
          <w:rPr>
            <w:lang w:val="en-US"/>
          </w:rPr>
          <w:delText xml:space="preserve">where </w:delText>
        </w:r>
      </w:del>
      <w:ins w:id="9" w:author="Marton Soskuthy" w:date="2020-08-10T12:21:00Z">
        <w:r w:rsidR="00D3300E">
          <w:rPr>
            <w:lang w:val="en-US"/>
          </w:rPr>
          <w:t xml:space="preserve">The </w:t>
        </w:r>
      </w:ins>
      <w:r>
        <w:rPr>
          <w:lang w:val="en-US"/>
        </w:rPr>
        <w:t>obstacles can leave either the left or right side open</w:t>
      </w:r>
      <w:ins w:id="10" w:author="Marton Soskuthy" w:date="2020-08-10T12:25:00Z">
        <w:r w:rsidR="007A7AAE">
          <w:rPr>
            <w:lang w:val="en-US"/>
          </w:rPr>
          <w:t xml:space="preserve"> (or neither!)</w:t>
        </w:r>
      </w:ins>
      <w:del w:id="11" w:author="Marton Soskuthy" w:date="2020-08-10T12:25:00Z">
        <w:r w:rsidDel="007A7AAE">
          <w:rPr>
            <w:lang w:val="en-US"/>
          </w:rPr>
          <w:delText xml:space="preserve"> (or both)</w:delText>
        </w:r>
      </w:del>
      <w:r>
        <w:rPr>
          <w:lang w:val="en-US"/>
        </w:rPr>
        <w:t>. To navigate past the obstacles, whenever it hits an obstacle, the robot needs to determine</w:t>
      </w:r>
      <w:r w:rsidR="00BD3ADD">
        <w:rPr>
          <w:lang w:val="en-US"/>
        </w:rPr>
        <w:t xml:space="preserve"> whether it needs to move to the right or left to get past the obstacle, or to stop if neither option is available. </w:t>
      </w:r>
      <w:r w:rsidR="0010711D">
        <w:rPr>
          <w:lang w:val="en-US"/>
        </w:rPr>
        <w:t xml:space="preserve">Write the pseudo-code for the robot’s </w:t>
      </w:r>
      <w:ins w:id="12" w:author="Marton Soskuthy" w:date="2020-08-10T12:34:00Z">
        <w:r w:rsidR="00C3766F">
          <w:rPr>
            <w:lang w:val="en-US"/>
          </w:rPr>
          <w:t>movement in the tunnel</w:t>
        </w:r>
      </w:ins>
      <w:del w:id="13" w:author="Marton Soskuthy" w:date="2020-08-10T12:34:00Z">
        <w:r w:rsidR="0010711D" w:rsidDel="00C3766F">
          <w:rPr>
            <w:lang w:val="en-US"/>
          </w:rPr>
          <w:delText>decision-making process when it hits an obstacle</w:delText>
        </w:r>
      </w:del>
      <w:ins w:id="14" w:author="Marton Soskuthy" w:date="2020-08-10T12:32:00Z">
        <w:r w:rsidR="00C3766F">
          <w:rPr>
            <w:lang w:val="en-US"/>
          </w:rPr>
          <w:t>. It</w:t>
        </w:r>
      </w:ins>
      <w:ins w:id="15" w:author="Marton Soskuthy" w:date="2020-08-10T12:33:00Z">
        <w:r w:rsidR="00C3766F">
          <w:rPr>
            <w:lang w:val="en-US"/>
          </w:rPr>
          <w:t xml:space="preserve">’s OK to leave this pseudo-code fairly high-level </w:t>
        </w:r>
      </w:ins>
      <w:ins w:id="16" w:author="Marton Soskuthy" w:date="2020-08-10T12:34:00Z">
        <w:r w:rsidR="00C3766F">
          <w:rPr>
            <w:lang w:val="en-US"/>
          </w:rPr>
          <w:t>and</w:t>
        </w:r>
      </w:ins>
      <w:ins w:id="17" w:author="Marton Soskuthy" w:date="2020-08-10T12:33:00Z">
        <w:r w:rsidR="00C3766F">
          <w:rPr>
            <w:lang w:val="en-US"/>
          </w:rPr>
          <w:t xml:space="preserve"> </w:t>
        </w:r>
      </w:ins>
      <w:ins w:id="18" w:author="Marton Soskuthy" w:date="2020-08-10T12:34:00Z">
        <w:r w:rsidR="00C3766F">
          <w:rPr>
            <w:lang w:val="en-US"/>
          </w:rPr>
          <w:t>informal</w:t>
        </w:r>
      </w:ins>
      <w:ins w:id="19" w:author="Marton Soskuthy" w:date="2020-08-10T12:33:00Z">
        <w:r w:rsidR="00C3766F">
          <w:rPr>
            <w:lang w:val="en-US"/>
          </w:rPr>
          <w:t xml:space="preserve">, but it should touch on the broader issues that need to be tackled </w:t>
        </w:r>
      </w:ins>
      <w:ins w:id="20" w:author="Marton Soskuthy" w:date="2020-08-10T12:34:00Z">
        <w:r w:rsidR="00C3766F">
          <w:rPr>
            <w:lang w:val="en-US"/>
          </w:rPr>
          <w:t>for this navigation task.</w:t>
        </w:r>
      </w:ins>
    </w:p>
    <w:p w14:paraId="2F7D8458" w14:textId="77777777" w:rsidR="00C34F92" w:rsidRDefault="00C34F92" w:rsidP="00C34F92">
      <w:pPr>
        <w:rPr>
          <w:lang w:val="en-US"/>
        </w:rPr>
      </w:pPr>
    </w:p>
    <w:p w14:paraId="264D3449" w14:textId="77777777" w:rsidR="007827D0" w:rsidRDefault="007827D0">
      <w:pPr>
        <w:rPr>
          <w:ins w:id="21" w:author="Jason Dien" w:date="2020-08-17T03:54:00Z"/>
          <w:b/>
          <w:bCs/>
          <w:sz w:val="28"/>
          <w:szCs w:val="24"/>
          <w:lang w:val="en-US"/>
        </w:rPr>
      </w:pPr>
      <w:ins w:id="22" w:author="Jason Dien" w:date="2020-08-17T03:54:00Z">
        <w:r>
          <w:rPr>
            <w:b/>
            <w:bCs/>
            <w:sz w:val="28"/>
            <w:szCs w:val="24"/>
            <w:lang w:val="en-US"/>
          </w:rPr>
          <w:br w:type="page"/>
        </w:r>
      </w:ins>
    </w:p>
    <w:p w14:paraId="2880B3F4" w14:textId="3A1DDA51" w:rsidR="00C34F92" w:rsidRPr="00C34F92" w:rsidRDefault="00C34F92" w:rsidP="00C34F92">
      <w:pPr>
        <w:rPr>
          <w:b/>
          <w:bCs/>
          <w:sz w:val="28"/>
          <w:szCs w:val="24"/>
          <w:lang w:val="en-US"/>
        </w:rPr>
      </w:pPr>
      <w:r w:rsidRPr="00C34F92">
        <w:rPr>
          <w:b/>
          <w:bCs/>
          <w:sz w:val="28"/>
          <w:szCs w:val="24"/>
          <w:lang w:val="en-US"/>
        </w:rPr>
        <w:lastRenderedPageBreak/>
        <w:t>Lab:</w:t>
      </w:r>
    </w:p>
    <w:p w14:paraId="13595067" w14:textId="744A6AD6" w:rsidR="00C5627C" w:rsidRDefault="00C5627C" w:rsidP="00C5627C">
      <w:pPr>
        <w:rPr>
          <w:lang w:val="en-US"/>
        </w:rPr>
      </w:pPr>
      <w:r>
        <w:rPr>
          <w:lang w:val="en-US"/>
        </w:rPr>
        <w:t>Part 1:</w:t>
      </w:r>
    </w:p>
    <w:p w14:paraId="473F5CC8" w14:textId="6DB8AA24" w:rsidR="00617A79" w:rsidRDefault="00617A79" w:rsidP="00C5627C">
      <w:pPr>
        <w:pStyle w:val="ListParagraph"/>
        <w:numPr>
          <w:ilvl w:val="0"/>
          <w:numId w:val="3"/>
        </w:numPr>
        <w:rPr>
          <w:ins w:id="23" w:author="Jason Dien" w:date="2020-08-17T04:21:00Z"/>
          <w:lang w:val="en-US"/>
        </w:rPr>
      </w:pPr>
      <w:ins w:id="24" w:author="Jason Dien" w:date="2020-08-17T04:21:00Z">
        <w:r>
          <w:rPr>
            <w:lang w:val="en-US"/>
          </w:rPr>
          <w:t>Load in Part1 scene</w:t>
        </w:r>
      </w:ins>
      <w:ins w:id="25" w:author="Jason Dien" w:date="2020-08-17T05:27:00Z">
        <w:r w:rsidR="00EB1268">
          <w:rPr>
            <w:lang w:val="en-US"/>
          </w:rPr>
          <w:t xml:space="preserve"> (just a blank world</w:t>
        </w:r>
        <w:bookmarkStart w:id="26" w:name="_GoBack"/>
        <w:bookmarkEnd w:id="26"/>
        <w:r w:rsidR="00EB1268">
          <w:rPr>
            <w:lang w:val="en-US"/>
          </w:rPr>
          <w:t>)</w:t>
        </w:r>
      </w:ins>
      <w:ins w:id="27" w:author="Jason Dien" w:date="2020-08-17T04:21:00Z">
        <w:r>
          <w:rPr>
            <w:lang w:val="en-US"/>
          </w:rPr>
          <w:t xml:space="preserve"> and </w:t>
        </w:r>
      </w:ins>
      <w:ins w:id="28" w:author="Jason Dien" w:date="2020-08-17T04:22:00Z">
        <w:r>
          <w:rPr>
            <w:lang w:val="en-US"/>
          </w:rPr>
          <w:t>explore the basics of the Unity interface</w:t>
        </w:r>
      </w:ins>
    </w:p>
    <w:p w14:paraId="65F19584" w14:textId="511900C5" w:rsidR="00C5627C" w:rsidRDefault="00DE68F9" w:rsidP="00C5627C">
      <w:pPr>
        <w:pStyle w:val="ListParagraph"/>
        <w:numPr>
          <w:ilvl w:val="0"/>
          <w:numId w:val="3"/>
        </w:numPr>
        <w:rPr>
          <w:ins w:id="29" w:author="Jason Dien" w:date="2020-08-17T03:36:00Z"/>
          <w:lang w:val="en-US"/>
        </w:rPr>
      </w:pPr>
      <w:del w:id="30" w:author="Jason Dien" w:date="2020-08-17T03:36:00Z">
        <w:r w:rsidDel="00CF2F89">
          <w:rPr>
            <w:lang w:val="en-US"/>
          </w:rPr>
          <w:delText xml:space="preserve">Follow your TA’s tutorial to get acquainted to </w:delText>
        </w:r>
        <w:r w:rsidR="000D664E" w:rsidDel="00CF2F89">
          <w:rPr>
            <w:lang w:val="en-US"/>
          </w:rPr>
          <w:delText xml:space="preserve">the Unity interface and some basic </w:delText>
        </w:r>
        <w:commentRangeStart w:id="31"/>
        <w:r w:rsidR="000D664E" w:rsidDel="00CF2F89">
          <w:rPr>
            <w:lang w:val="en-US"/>
          </w:rPr>
          <w:delText>terminology</w:delText>
        </w:r>
        <w:commentRangeEnd w:id="31"/>
        <w:r w:rsidR="00E27A55" w:rsidDel="00CF2F89">
          <w:rPr>
            <w:rStyle w:val="CommentReference"/>
          </w:rPr>
          <w:commentReference w:id="31"/>
        </w:r>
      </w:del>
      <w:ins w:id="32" w:author="Jason Dien" w:date="2020-08-17T03:36:00Z">
        <w:r w:rsidR="00CF2F89">
          <w:rPr>
            <w:lang w:val="en-US"/>
          </w:rPr>
          <w:t>Unity Interface Basics:</w:t>
        </w:r>
      </w:ins>
    </w:p>
    <w:p w14:paraId="44DABDAD" w14:textId="5E6E0BD6" w:rsidR="00CF2F89" w:rsidRDefault="003D0900" w:rsidP="00CF2F89">
      <w:pPr>
        <w:pStyle w:val="ListParagraph"/>
        <w:numPr>
          <w:ilvl w:val="1"/>
          <w:numId w:val="3"/>
        </w:numPr>
        <w:rPr>
          <w:ins w:id="33" w:author="Jason Dien" w:date="2020-08-17T03:38:00Z"/>
          <w:lang w:val="en-US"/>
        </w:rPr>
      </w:pPr>
      <w:ins w:id="34" w:author="Jason Dien" w:date="2020-08-17T03:49:00Z">
        <w:r>
          <w:rPr>
            <w:lang w:val="en-US"/>
          </w:rPr>
          <w:t xml:space="preserve">Main </w:t>
        </w:r>
      </w:ins>
      <w:ins w:id="35" w:author="Jason Dien" w:date="2020-08-17T03:38:00Z">
        <w:r w:rsidR="00CF2F89">
          <w:rPr>
            <w:lang w:val="en-US"/>
          </w:rPr>
          <w:t>sections in the Unity workspace:</w:t>
        </w:r>
      </w:ins>
    </w:p>
    <w:p w14:paraId="61AFCE3C" w14:textId="3622EBB1" w:rsidR="00CF2F89" w:rsidRDefault="00CF2F89" w:rsidP="00CF2F89">
      <w:pPr>
        <w:pStyle w:val="ListParagraph"/>
        <w:numPr>
          <w:ilvl w:val="2"/>
          <w:numId w:val="3"/>
        </w:numPr>
        <w:rPr>
          <w:ins w:id="36" w:author="Jason Dien" w:date="2020-08-17T03:47:00Z"/>
          <w:lang w:val="en-US"/>
        </w:rPr>
      </w:pPr>
      <w:ins w:id="37" w:author="Jason Dien" w:date="2020-08-17T03:39:00Z">
        <w:r>
          <w:rPr>
            <w:lang w:val="en-US"/>
          </w:rPr>
          <w:t>Scene (at the center):</w:t>
        </w:r>
      </w:ins>
      <w:ins w:id="38" w:author="Jason Dien" w:date="2020-08-17T03:43:00Z">
        <w:r>
          <w:rPr>
            <w:lang w:val="en-US"/>
          </w:rPr>
          <w:t xml:space="preserve"> contains environments and objects of your program. This is where you will </w:t>
        </w:r>
      </w:ins>
      <w:ins w:id="39" w:author="Jason Dien" w:date="2020-08-17T03:44:00Z">
        <w:r>
          <w:rPr>
            <w:lang w:val="en-US"/>
          </w:rPr>
          <w:t>design what each of your “level” looks like</w:t>
        </w:r>
      </w:ins>
    </w:p>
    <w:p w14:paraId="74B8BAF1" w14:textId="3215257C" w:rsidR="00C97CA6" w:rsidRDefault="00C97CA6" w:rsidP="00CF2F89">
      <w:pPr>
        <w:pStyle w:val="ListParagraph"/>
        <w:numPr>
          <w:ilvl w:val="2"/>
          <w:numId w:val="3"/>
        </w:numPr>
        <w:rPr>
          <w:ins w:id="40" w:author="Jason Dien" w:date="2020-08-17T03:44:00Z"/>
          <w:lang w:val="en-US"/>
        </w:rPr>
      </w:pPr>
      <w:ins w:id="41" w:author="Jason Dien" w:date="2020-08-17T03:47:00Z">
        <w:r>
          <w:rPr>
            <w:lang w:val="en-US"/>
          </w:rPr>
          <w:t xml:space="preserve">Game (tab next to scene): where you can see what your program looks like when it is running. </w:t>
        </w:r>
      </w:ins>
      <w:ins w:id="42" w:author="Jason Dien" w:date="2020-08-17T03:48:00Z">
        <w:r>
          <w:rPr>
            <w:lang w:val="en-US"/>
          </w:rPr>
          <w:t>This tab can be dragged to be viewed side-by-side with Scene</w:t>
        </w:r>
      </w:ins>
    </w:p>
    <w:p w14:paraId="44008C0F" w14:textId="190BA62F" w:rsidR="00CF2F89" w:rsidRDefault="00CF2F89" w:rsidP="00CF2F89">
      <w:pPr>
        <w:pStyle w:val="ListParagraph"/>
        <w:numPr>
          <w:ilvl w:val="2"/>
          <w:numId w:val="3"/>
        </w:numPr>
        <w:rPr>
          <w:ins w:id="43" w:author="Jason Dien" w:date="2020-08-17T03:46:00Z"/>
          <w:lang w:val="en-US"/>
        </w:rPr>
      </w:pPr>
      <w:ins w:id="44" w:author="Jason Dien" w:date="2020-08-17T03:44:00Z">
        <w:r>
          <w:rPr>
            <w:lang w:val="en-US"/>
          </w:rPr>
          <w:t xml:space="preserve">Hierarchy (on the left): </w:t>
        </w:r>
      </w:ins>
      <w:ins w:id="45" w:author="Jason Dien" w:date="2020-08-17T03:45:00Z">
        <w:r>
          <w:rPr>
            <w:lang w:val="en-US"/>
          </w:rPr>
          <w:t xml:space="preserve">where you can find the structure of the currently loaded scenes, including </w:t>
        </w:r>
      </w:ins>
      <w:ins w:id="46" w:author="Jason Dien" w:date="2020-08-17T03:47:00Z">
        <w:r w:rsidR="0001357A">
          <w:rPr>
            <w:lang w:val="en-US"/>
          </w:rPr>
          <w:t xml:space="preserve">names of </w:t>
        </w:r>
      </w:ins>
      <w:ins w:id="47" w:author="Jason Dien" w:date="2020-08-17T03:46:00Z">
        <w:r w:rsidR="0001357A">
          <w:rPr>
            <w:lang w:val="en-US"/>
          </w:rPr>
          <w:t>all objects in the scene</w:t>
        </w:r>
      </w:ins>
    </w:p>
    <w:p w14:paraId="7FD7AFFD" w14:textId="3EC8FED0" w:rsidR="0001357A" w:rsidRDefault="00A45850" w:rsidP="00CF2F89">
      <w:pPr>
        <w:pStyle w:val="ListParagraph"/>
        <w:numPr>
          <w:ilvl w:val="2"/>
          <w:numId w:val="3"/>
        </w:numPr>
        <w:rPr>
          <w:ins w:id="48" w:author="Jason Dien" w:date="2020-08-17T03:49:00Z"/>
          <w:lang w:val="en-US"/>
        </w:rPr>
      </w:pPr>
      <w:ins w:id="49" w:author="Jason Dien" w:date="2020-08-17T03:48:00Z">
        <w:r>
          <w:rPr>
            <w:lang w:val="en-US"/>
          </w:rPr>
          <w:t xml:space="preserve">Project/Console </w:t>
        </w:r>
      </w:ins>
      <w:ins w:id="50" w:author="Jason Dien" w:date="2020-08-17T03:49:00Z">
        <w:r>
          <w:rPr>
            <w:lang w:val="en-US"/>
          </w:rPr>
          <w:t xml:space="preserve">tabs </w:t>
        </w:r>
      </w:ins>
      <w:ins w:id="51" w:author="Jason Dien" w:date="2020-08-17T03:48:00Z">
        <w:r>
          <w:rPr>
            <w:lang w:val="en-US"/>
          </w:rPr>
          <w:t>(</w:t>
        </w:r>
      </w:ins>
      <w:ins w:id="52" w:author="Jason Dien" w:date="2020-08-17T03:49:00Z">
        <w:r>
          <w:rPr>
            <w:lang w:val="en-US"/>
          </w:rPr>
          <w:t>at the bottom</w:t>
        </w:r>
      </w:ins>
      <w:ins w:id="53" w:author="Jason Dien" w:date="2020-08-17T03:48:00Z">
        <w:r>
          <w:rPr>
            <w:lang w:val="en-US"/>
          </w:rPr>
          <w:t>)</w:t>
        </w:r>
      </w:ins>
      <w:ins w:id="54" w:author="Jason Dien" w:date="2020-08-17T03:49:00Z">
        <w:r>
          <w:rPr>
            <w:lang w:val="en-US"/>
          </w:rPr>
          <w:t>:</w:t>
        </w:r>
      </w:ins>
    </w:p>
    <w:p w14:paraId="3FE444E2" w14:textId="18B1206A" w:rsidR="003D0900" w:rsidRDefault="003D0900" w:rsidP="003D0900">
      <w:pPr>
        <w:pStyle w:val="ListParagraph"/>
        <w:numPr>
          <w:ilvl w:val="3"/>
          <w:numId w:val="3"/>
        </w:numPr>
        <w:rPr>
          <w:ins w:id="55" w:author="Jason Dien" w:date="2020-08-17T03:51:00Z"/>
          <w:lang w:val="en-US"/>
        </w:rPr>
      </w:pPr>
      <w:ins w:id="56" w:author="Jason Dien" w:date="2020-08-17T03:49:00Z">
        <w:r>
          <w:rPr>
            <w:lang w:val="en-US"/>
          </w:rPr>
          <w:t xml:space="preserve">Project: </w:t>
        </w:r>
      </w:ins>
      <w:ins w:id="57" w:author="Jason Dien" w:date="2020-08-17T03:50:00Z">
        <w:r>
          <w:rPr>
            <w:lang w:val="en-US"/>
          </w:rPr>
          <w:t>where you can find the structure of the project. Can be used to find available assets in the project to utilize during the des</w:t>
        </w:r>
      </w:ins>
      <w:ins w:id="58" w:author="Jason Dien" w:date="2020-08-17T03:51:00Z">
        <w:r>
          <w:rPr>
            <w:lang w:val="en-US"/>
          </w:rPr>
          <w:t>igning process</w:t>
        </w:r>
      </w:ins>
    </w:p>
    <w:p w14:paraId="5E354B90" w14:textId="1413BD3C" w:rsidR="003D0900" w:rsidRDefault="003D0900" w:rsidP="003D0900">
      <w:pPr>
        <w:pStyle w:val="ListParagraph"/>
        <w:numPr>
          <w:ilvl w:val="3"/>
          <w:numId w:val="3"/>
        </w:numPr>
        <w:rPr>
          <w:ins w:id="59" w:author="Jason Dien" w:date="2020-08-17T04:02:00Z"/>
          <w:lang w:val="en-US"/>
        </w:rPr>
      </w:pPr>
      <w:ins w:id="60" w:author="Jason Dien" w:date="2020-08-17T03:51:00Z">
        <w:r>
          <w:rPr>
            <w:lang w:val="en-US"/>
          </w:rPr>
          <w:t>Console: where information about the program is printed (such as error/warning) when it is running. Used during the debugging process</w:t>
        </w:r>
      </w:ins>
    </w:p>
    <w:p w14:paraId="30BFC966" w14:textId="509B222D" w:rsidR="00142644" w:rsidRDefault="00142644" w:rsidP="000243CB">
      <w:pPr>
        <w:pStyle w:val="ListParagraph"/>
        <w:numPr>
          <w:ilvl w:val="1"/>
          <w:numId w:val="3"/>
        </w:numPr>
        <w:rPr>
          <w:ins w:id="61" w:author="Jason Dien" w:date="2020-08-17T04:17:00Z"/>
          <w:lang w:val="en-US"/>
        </w:rPr>
      </w:pPr>
      <w:ins w:id="62" w:author="Jason Dien" w:date="2020-08-17T04:17:00Z">
        <w:r>
          <w:rPr>
            <w:lang w:val="en-US"/>
          </w:rPr>
          <w:t xml:space="preserve">Unity follows </w:t>
        </w:r>
      </w:ins>
      <w:ins w:id="63" w:author="Jason Dien" w:date="2020-08-17T04:18:00Z">
        <w:r>
          <w:rPr>
            <w:lang w:val="en-US"/>
          </w:rPr>
          <w:t xml:space="preserve">basic laws of physics e.g. gravity, friction </w:t>
        </w:r>
      </w:ins>
    </w:p>
    <w:p w14:paraId="412ECF1E" w14:textId="50C500E2" w:rsidR="00B44382" w:rsidRDefault="000243CB" w:rsidP="000243CB">
      <w:pPr>
        <w:pStyle w:val="ListParagraph"/>
        <w:numPr>
          <w:ilvl w:val="1"/>
          <w:numId w:val="3"/>
        </w:numPr>
        <w:rPr>
          <w:ins w:id="64" w:author="Jason Dien" w:date="2020-08-17T04:05:00Z"/>
          <w:lang w:val="en-US"/>
        </w:rPr>
      </w:pPr>
      <w:ins w:id="65" w:author="Jason Dien" w:date="2020-08-17T04:02:00Z">
        <w:r>
          <w:rPr>
            <w:lang w:val="en-US"/>
          </w:rPr>
          <w:t xml:space="preserve">GameObject: the </w:t>
        </w:r>
      </w:ins>
      <w:ins w:id="66" w:author="Jason Dien" w:date="2020-08-17T04:03:00Z">
        <w:r>
          <w:rPr>
            <w:lang w:val="en-US"/>
          </w:rPr>
          <w:t>data type for objects in the program that can interact with the environment and/or be interacted with</w:t>
        </w:r>
      </w:ins>
      <w:ins w:id="67" w:author="Jason Dien" w:date="2020-08-17T04:04:00Z">
        <w:r>
          <w:rPr>
            <w:lang w:val="en-US"/>
          </w:rPr>
          <w:t>. For instance, the player</w:t>
        </w:r>
      </w:ins>
      <w:ins w:id="68" w:author="Jason Dien" w:date="2020-08-17T04:05:00Z">
        <w:r>
          <w:rPr>
            <w:lang w:val="en-US"/>
          </w:rPr>
          <w:t>, the ground, the wall, and any object added to the scene are all GameObject.</w:t>
        </w:r>
      </w:ins>
    </w:p>
    <w:p w14:paraId="7AF54BD4" w14:textId="3EA4BBCA" w:rsidR="00F45881" w:rsidRPr="00142644" w:rsidRDefault="00B44382" w:rsidP="00142644">
      <w:pPr>
        <w:pStyle w:val="ListParagraph"/>
        <w:numPr>
          <w:ilvl w:val="1"/>
          <w:numId w:val="3"/>
        </w:numPr>
        <w:rPr>
          <w:lang w:val="en-US"/>
          <w:rPrChange w:id="69" w:author="Jason Dien" w:date="2020-08-17T04:17:00Z">
            <w:rPr>
              <w:lang w:val="en-US"/>
            </w:rPr>
          </w:rPrChange>
        </w:rPr>
        <w:pPrChange w:id="70" w:author="Jason Dien" w:date="2020-08-17T04:17:00Z">
          <w:pPr>
            <w:pStyle w:val="ListParagraph"/>
            <w:numPr>
              <w:numId w:val="3"/>
            </w:numPr>
            <w:ind w:left="360" w:hanging="360"/>
          </w:pPr>
        </w:pPrChange>
      </w:pPr>
      <w:ins w:id="71" w:author="Jason Dien" w:date="2020-08-17T04:05:00Z">
        <w:r>
          <w:rPr>
            <w:lang w:val="en-US"/>
          </w:rPr>
          <w:t xml:space="preserve">Components: </w:t>
        </w:r>
      </w:ins>
      <w:ins w:id="72" w:author="Jason Dien" w:date="2020-08-17T04:08:00Z">
        <w:r>
          <w:rPr>
            <w:lang w:val="en-US"/>
          </w:rPr>
          <w:t>properties that can be added to a GameObject</w:t>
        </w:r>
      </w:ins>
      <w:ins w:id="73" w:author="Jason Dien" w:date="2020-08-17T04:09:00Z">
        <w:r>
          <w:rPr>
            <w:lang w:val="en-US"/>
          </w:rPr>
          <w:t xml:space="preserve"> to specify its nature and behavior. These can be pre-defined</w:t>
        </w:r>
      </w:ins>
      <w:ins w:id="74" w:author="Jason Dien" w:date="2020-08-17T04:10:00Z">
        <w:r>
          <w:rPr>
            <w:lang w:val="en-US"/>
          </w:rPr>
          <w:t xml:space="preserve"> and customizable</w:t>
        </w:r>
      </w:ins>
      <w:ins w:id="75" w:author="Jason Dien" w:date="2020-08-17T04:09:00Z">
        <w:r>
          <w:rPr>
            <w:lang w:val="en-US"/>
          </w:rPr>
          <w:t xml:space="preserve"> (</w:t>
        </w:r>
      </w:ins>
      <w:ins w:id="76" w:author="Jason Dien" w:date="2020-08-17T04:10:00Z">
        <w:r>
          <w:rPr>
            <w:lang w:val="en-US"/>
          </w:rPr>
          <w:t xml:space="preserve">e.g. Rigidbody, </w:t>
        </w:r>
      </w:ins>
      <w:ins w:id="77" w:author="Jason Dien" w:date="2020-08-17T04:11:00Z">
        <w:r>
          <w:rPr>
            <w:lang w:val="en-US"/>
          </w:rPr>
          <w:t>M</w:t>
        </w:r>
      </w:ins>
      <w:ins w:id="78" w:author="Jason Dien" w:date="2020-08-17T04:10:00Z">
        <w:r>
          <w:rPr>
            <w:lang w:val="en-US"/>
          </w:rPr>
          <w:t xml:space="preserve">aterial), </w:t>
        </w:r>
      </w:ins>
      <w:ins w:id="79" w:author="Jason Dien" w:date="2020-08-17T04:11:00Z">
        <w:r>
          <w:rPr>
            <w:lang w:val="en-US"/>
          </w:rPr>
          <w:t xml:space="preserve">or </w:t>
        </w:r>
      </w:ins>
      <w:ins w:id="80" w:author="Jason Dien" w:date="2020-08-17T04:16:00Z">
        <w:r w:rsidR="00C6691B">
          <w:rPr>
            <w:lang w:val="en-US"/>
          </w:rPr>
          <w:t xml:space="preserve">user-defined through C# scripts. </w:t>
        </w:r>
        <w:r w:rsidR="00CE0C5E">
          <w:rPr>
            <w:lang w:val="en-US"/>
          </w:rPr>
          <w:t xml:space="preserve">The majority of the code we write will be </w:t>
        </w:r>
      </w:ins>
      <w:ins w:id="81" w:author="Jason Dien" w:date="2020-08-17T04:17:00Z">
        <w:r w:rsidR="00CE0C5E">
          <w:rPr>
            <w:lang w:val="en-US"/>
          </w:rPr>
          <w:t>these scripts that are added to specific objects in the scene to establish the desired behavior</w:t>
        </w:r>
      </w:ins>
      <w:ins w:id="82" w:author="Jason Dien" w:date="2020-08-17T04:02:00Z">
        <w:r w:rsidR="000243CB" w:rsidRPr="00142644">
          <w:rPr>
            <w:lang w:val="en-US"/>
            <w:rPrChange w:id="83" w:author="Jason Dien" w:date="2020-08-17T04:17:00Z">
              <w:rPr>
                <w:lang w:val="en-US"/>
              </w:rPr>
            </w:rPrChange>
          </w:rPr>
          <w:t xml:space="preserve"> </w:t>
        </w:r>
      </w:ins>
    </w:p>
    <w:p w14:paraId="76EE2C23" w14:textId="1BCD494F" w:rsidR="005A66CD" w:rsidRDefault="00F93953" w:rsidP="00C5627C">
      <w:pPr>
        <w:pStyle w:val="ListParagraph"/>
        <w:numPr>
          <w:ilvl w:val="0"/>
          <w:numId w:val="3"/>
        </w:numPr>
        <w:rPr>
          <w:ins w:id="84" w:author="Jason Dien" w:date="2020-08-17T04:20:00Z"/>
          <w:lang w:val="en-US"/>
        </w:rPr>
      </w:pPr>
      <w:r>
        <w:rPr>
          <w:lang w:val="en-US"/>
        </w:rPr>
        <w:t xml:space="preserve">TODO: </w:t>
      </w:r>
      <w:r w:rsidR="00365475">
        <w:rPr>
          <w:lang w:val="en-US"/>
        </w:rPr>
        <w:t>Finish designing a simple block moving continuously in a straight line on a flat platform</w:t>
      </w:r>
      <w:r w:rsidR="005A66CD">
        <w:rPr>
          <w:lang w:val="en-US"/>
        </w:rPr>
        <w:t xml:space="preserve"> and show</w:t>
      </w:r>
      <w:r w:rsidR="00106F74">
        <w:rPr>
          <w:lang w:val="en-US"/>
        </w:rPr>
        <w:t xml:space="preserve"> it to</w:t>
      </w:r>
      <w:r w:rsidR="005A66CD">
        <w:rPr>
          <w:lang w:val="en-US"/>
        </w:rPr>
        <w:t xml:space="preserve"> your TA</w:t>
      </w:r>
      <w:r w:rsidR="00106F74">
        <w:rPr>
          <w:lang w:val="en-US"/>
        </w:rPr>
        <w:t xml:space="preserve"> when you are </w:t>
      </w:r>
      <w:commentRangeStart w:id="85"/>
      <w:r w:rsidR="00106F74">
        <w:rPr>
          <w:lang w:val="en-US"/>
        </w:rPr>
        <w:t>done</w:t>
      </w:r>
      <w:commentRangeEnd w:id="85"/>
      <w:r w:rsidR="0095390C">
        <w:rPr>
          <w:rStyle w:val="CommentReference"/>
        </w:rPr>
        <w:commentReference w:id="85"/>
      </w:r>
    </w:p>
    <w:p w14:paraId="2D821D90" w14:textId="4375C063" w:rsidR="00021C7E" w:rsidRDefault="00324253" w:rsidP="00021C7E">
      <w:pPr>
        <w:pStyle w:val="ListParagraph"/>
        <w:numPr>
          <w:ilvl w:val="1"/>
          <w:numId w:val="3"/>
        </w:numPr>
        <w:rPr>
          <w:ins w:id="86" w:author="Jason Dien" w:date="2020-08-17T04:21:00Z"/>
          <w:lang w:val="en-US"/>
        </w:rPr>
      </w:pPr>
      <w:ins w:id="87" w:author="Jason Dien" w:date="2020-08-17T04:23:00Z">
        <w:r>
          <w:rPr>
            <w:lang w:val="en-US"/>
          </w:rPr>
          <w:t xml:space="preserve">First, create </w:t>
        </w:r>
      </w:ins>
      <w:ins w:id="88" w:author="Jason Dien" w:date="2020-08-17T04:26:00Z">
        <w:r>
          <w:rPr>
            <w:lang w:val="en-US"/>
          </w:rPr>
          <w:t>the ground as a flat cube</w:t>
        </w:r>
      </w:ins>
      <w:ins w:id="89" w:author="Jason Dien" w:date="2020-08-17T04:30:00Z">
        <w:r>
          <w:rPr>
            <w:lang w:val="en-US"/>
          </w:rPr>
          <w:t xml:space="preserve"> and add GroundMat as a component to the ground object </w:t>
        </w:r>
      </w:ins>
    </w:p>
    <w:p w14:paraId="428A5CDA" w14:textId="33BC5475" w:rsidR="00617A79" w:rsidRDefault="00D5342F" w:rsidP="00021C7E">
      <w:pPr>
        <w:pStyle w:val="ListParagraph"/>
        <w:numPr>
          <w:ilvl w:val="1"/>
          <w:numId w:val="3"/>
        </w:numPr>
        <w:rPr>
          <w:ins w:id="90" w:author="Jason Dien" w:date="2020-08-17T04:36:00Z"/>
          <w:lang w:val="en-US"/>
        </w:rPr>
      </w:pPr>
      <w:ins w:id="91" w:author="Jason Dien" w:date="2020-08-17T04:32:00Z">
        <w:r>
          <w:rPr>
            <w:lang w:val="en-US"/>
          </w:rPr>
          <w:t>Create a basic cube as the player object</w:t>
        </w:r>
      </w:ins>
      <w:ins w:id="92" w:author="Jason Dien" w:date="2020-08-17T04:36:00Z">
        <w:r>
          <w:rPr>
            <w:lang w:val="en-US"/>
          </w:rPr>
          <w:t xml:space="preserve"> and add the</w:t>
        </w:r>
      </w:ins>
      <w:ins w:id="93" w:author="Jason Dien" w:date="2020-08-17T04:40:00Z">
        <w:r w:rsidR="00BB5C4A">
          <w:rPr>
            <w:lang w:val="en-US"/>
          </w:rPr>
          <w:t xml:space="preserve"> PlayerMat and</w:t>
        </w:r>
      </w:ins>
      <w:ins w:id="94" w:author="Jason Dien" w:date="2020-08-17T04:36:00Z">
        <w:r>
          <w:rPr>
            <w:lang w:val="en-US"/>
          </w:rPr>
          <w:t xml:space="preserve"> Rigidbody component</w:t>
        </w:r>
      </w:ins>
      <w:ins w:id="95" w:author="Jason Dien" w:date="2020-08-17T04:41:00Z">
        <w:r w:rsidR="00BB5C4A">
          <w:rPr>
            <w:lang w:val="en-US"/>
          </w:rPr>
          <w:t xml:space="preserve"> to it</w:t>
        </w:r>
      </w:ins>
    </w:p>
    <w:p w14:paraId="4F61C9E7" w14:textId="45D1D32F" w:rsidR="00D5342F" w:rsidRDefault="00D5342F" w:rsidP="00D5342F">
      <w:pPr>
        <w:pStyle w:val="ListParagraph"/>
        <w:numPr>
          <w:ilvl w:val="2"/>
          <w:numId w:val="3"/>
        </w:numPr>
        <w:rPr>
          <w:ins w:id="96" w:author="Jason Dien" w:date="2020-08-17T05:25:00Z"/>
          <w:lang w:val="en-US"/>
        </w:rPr>
      </w:pPr>
      <w:ins w:id="97" w:author="Jason Dien" w:date="2020-08-17T04:36:00Z">
        <w:r>
          <w:rPr>
            <w:lang w:val="en-US"/>
          </w:rPr>
          <w:t>Why is t</w:t>
        </w:r>
      </w:ins>
      <w:ins w:id="98" w:author="Jason Dien" w:date="2020-08-17T04:41:00Z">
        <w:r w:rsidR="00BB5C4A">
          <w:rPr>
            <w:lang w:val="en-US"/>
          </w:rPr>
          <w:t>he Rigidbody component</w:t>
        </w:r>
      </w:ins>
      <w:ins w:id="99" w:author="Jason Dien" w:date="2020-08-17T04:36:00Z">
        <w:r>
          <w:rPr>
            <w:lang w:val="en-US"/>
          </w:rPr>
          <w:t xml:space="preserve"> necessary?</w:t>
        </w:r>
      </w:ins>
    </w:p>
    <w:p w14:paraId="1D9F7B6E" w14:textId="2497FDC8" w:rsidR="006C401B" w:rsidRDefault="006C401B" w:rsidP="006C401B">
      <w:pPr>
        <w:pStyle w:val="ListParagraph"/>
        <w:numPr>
          <w:ilvl w:val="1"/>
          <w:numId w:val="3"/>
        </w:numPr>
        <w:rPr>
          <w:ins w:id="100" w:author="Jason Dien" w:date="2020-08-17T04:36:00Z"/>
          <w:lang w:val="en-US"/>
        </w:rPr>
        <w:pPrChange w:id="101" w:author="Jason Dien" w:date="2020-08-17T05:25:00Z">
          <w:pPr>
            <w:pStyle w:val="ListParagraph"/>
            <w:numPr>
              <w:ilvl w:val="2"/>
              <w:numId w:val="3"/>
            </w:numPr>
            <w:ind w:left="1260" w:hanging="360"/>
          </w:pPr>
        </w:pPrChange>
      </w:pPr>
      <w:ins w:id="102" w:author="Jason Dien" w:date="2020-08-17T05:25:00Z">
        <w:r>
          <w:rPr>
            <w:lang w:val="en-US"/>
          </w:rPr>
          <w:t>Figure out how to change colors of the ground and player</w:t>
        </w:r>
      </w:ins>
    </w:p>
    <w:p w14:paraId="27D7143C" w14:textId="4138F0D4" w:rsidR="00D5342F" w:rsidRDefault="003305AF" w:rsidP="00D5342F">
      <w:pPr>
        <w:pStyle w:val="ListParagraph"/>
        <w:numPr>
          <w:ilvl w:val="1"/>
          <w:numId w:val="3"/>
        </w:numPr>
        <w:rPr>
          <w:ins w:id="103" w:author="Jason Dien" w:date="2020-08-17T04:45:00Z"/>
          <w:lang w:val="en-US"/>
        </w:rPr>
      </w:pPr>
      <w:ins w:id="104" w:author="Jason Dien" w:date="2020-08-17T04:44:00Z">
        <w:r>
          <w:rPr>
            <w:lang w:val="en-US"/>
          </w:rPr>
          <w:t xml:space="preserve">Add some more 3D objects on the ground to serve as </w:t>
        </w:r>
      </w:ins>
      <w:ins w:id="105" w:author="Jason Dien" w:date="2020-08-17T04:45:00Z">
        <w:r>
          <w:rPr>
            <w:lang w:val="en-US"/>
          </w:rPr>
          <w:t>obstacles</w:t>
        </w:r>
      </w:ins>
    </w:p>
    <w:p w14:paraId="407BBBF9" w14:textId="77C109E6" w:rsidR="003305AF" w:rsidRDefault="002D6B12" w:rsidP="00D5342F">
      <w:pPr>
        <w:pStyle w:val="ListParagraph"/>
        <w:numPr>
          <w:ilvl w:val="1"/>
          <w:numId w:val="3"/>
        </w:numPr>
        <w:rPr>
          <w:ins w:id="106" w:author="Jason Dien" w:date="2020-08-17T04:48:00Z"/>
          <w:lang w:val="en-US"/>
        </w:rPr>
      </w:pPr>
      <w:ins w:id="107" w:author="Jason Dien" w:date="2020-08-17T04:46:00Z">
        <w:r>
          <w:rPr>
            <w:lang w:val="en-US"/>
          </w:rPr>
          <w:t>Add the P1PlayerMovement script as a component to the Player object. This</w:t>
        </w:r>
      </w:ins>
      <w:ins w:id="108" w:author="Jason Dien" w:date="2020-08-17T04:48:00Z">
        <w:r w:rsidR="00136A34">
          <w:rPr>
            <w:lang w:val="en-US"/>
          </w:rPr>
          <w:t xml:space="preserve"> is where you can </w:t>
        </w:r>
      </w:ins>
      <w:ins w:id="109" w:author="Jason Dien" w:date="2020-08-17T04:47:00Z">
        <w:r>
          <w:rPr>
            <w:lang w:val="en-US"/>
          </w:rPr>
          <w:t>specify the logic</w:t>
        </w:r>
      </w:ins>
      <w:ins w:id="110" w:author="Jason Dien" w:date="2020-08-17T04:48:00Z">
        <w:r w:rsidR="00136A34">
          <w:rPr>
            <w:lang w:val="en-US"/>
          </w:rPr>
          <w:t xml:space="preserve"> for</w:t>
        </w:r>
      </w:ins>
      <w:ins w:id="111" w:author="Jason Dien" w:date="2020-08-17T04:47:00Z">
        <w:r>
          <w:rPr>
            <w:lang w:val="en-US"/>
          </w:rPr>
          <w:t xml:space="preserve"> the player’s movement</w:t>
        </w:r>
      </w:ins>
    </w:p>
    <w:p w14:paraId="43A5B32B" w14:textId="4FCD72A1" w:rsidR="00DB74B8" w:rsidRDefault="00DB74B8" w:rsidP="00DB74B8">
      <w:pPr>
        <w:pStyle w:val="ListParagraph"/>
        <w:numPr>
          <w:ilvl w:val="2"/>
          <w:numId w:val="3"/>
        </w:numPr>
        <w:rPr>
          <w:ins w:id="112" w:author="Jason Dien" w:date="2020-08-17T04:50:00Z"/>
          <w:lang w:val="en-US"/>
        </w:rPr>
      </w:pPr>
      <w:ins w:id="113" w:author="Jason Dien" w:date="2020-08-17T04:48:00Z">
        <w:r>
          <w:rPr>
            <w:lang w:val="en-US"/>
          </w:rPr>
          <w:lastRenderedPageBreak/>
          <w:t>In the Inspector screen for the Player object, fi</w:t>
        </w:r>
      </w:ins>
      <w:ins w:id="114" w:author="Jason Dien" w:date="2020-08-17T04:49:00Z">
        <w:r>
          <w:rPr>
            <w:lang w:val="en-US"/>
          </w:rPr>
          <w:t>nd the added script and specify the rb variable to refer to the Player object. This is so that the code can refer to the player itself</w:t>
        </w:r>
        <w:r w:rsidR="00AA4493">
          <w:rPr>
            <w:lang w:val="en-US"/>
          </w:rPr>
          <w:t xml:space="preserve"> when </w:t>
        </w:r>
      </w:ins>
      <w:ins w:id="115" w:author="Jason Dien" w:date="2020-08-17T04:50:00Z">
        <w:r w:rsidR="00AA4493">
          <w:rPr>
            <w:lang w:val="en-US"/>
          </w:rPr>
          <w:t>specifying movement</w:t>
        </w:r>
      </w:ins>
    </w:p>
    <w:p w14:paraId="0A73AB67" w14:textId="77777777" w:rsidR="00D5361E" w:rsidRDefault="000B6FB5" w:rsidP="000B6FB5">
      <w:pPr>
        <w:pStyle w:val="ListParagraph"/>
        <w:numPr>
          <w:ilvl w:val="1"/>
          <w:numId w:val="3"/>
        </w:numPr>
        <w:rPr>
          <w:ins w:id="116" w:author="Jason Dien" w:date="2020-08-17T04:56:00Z"/>
          <w:lang w:val="en-US"/>
        </w:rPr>
      </w:pPr>
      <w:ins w:id="117" w:author="Jason Dien" w:date="2020-08-17T04:50:00Z">
        <w:r>
          <w:rPr>
            <w:lang w:val="en-US"/>
          </w:rPr>
          <w:t>Op</w:t>
        </w:r>
        <w:r w:rsidR="00D5361E">
          <w:rPr>
            <w:lang w:val="en-US"/>
          </w:rPr>
          <w:t xml:space="preserve">en the </w:t>
        </w:r>
      </w:ins>
      <w:ins w:id="118" w:author="Jason Dien" w:date="2020-08-17T04:52:00Z">
        <w:r w:rsidR="00D5361E">
          <w:rPr>
            <w:lang w:val="en-US"/>
          </w:rPr>
          <w:t>P1PlayerMovement script and implement the Update() function so that the player object aut</w:t>
        </w:r>
      </w:ins>
      <w:ins w:id="119" w:author="Jason Dien" w:date="2020-08-17T04:53:00Z">
        <w:r w:rsidR="00D5361E">
          <w:rPr>
            <w:lang w:val="en-US"/>
          </w:rPr>
          <w:t xml:space="preserve">omatically moves forward. </w:t>
        </w:r>
      </w:ins>
    </w:p>
    <w:p w14:paraId="17B36647" w14:textId="2B44D387" w:rsidR="000B6FB5" w:rsidRDefault="00D5361E" w:rsidP="00D5361E">
      <w:pPr>
        <w:pStyle w:val="ListParagraph"/>
        <w:numPr>
          <w:ilvl w:val="2"/>
          <w:numId w:val="3"/>
        </w:numPr>
        <w:rPr>
          <w:ins w:id="120" w:author="Jason Dien" w:date="2020-08-17T04:53:00Z"/>
          <w:lang w:val="en-US"/>
        </w:rPr>
        <w:pPrChange w:id="121" w:author="Jason Dien" w:date="2020-08-17T04:56:00Z">
          <w:pPr>
            <w:pStyle w:val="ListParagraph"/>
            <w:numPr>
              <w:ilvl w:val="1"/>
              <w:numId w:val="3"/>
            </w:numPr>
            <w:ind w:left="810" w:hanging="360"/>
          </w:pPr>
        </w:pPrChange>
      </w:pPr>
      <w:ins w:id="122" w:author="Jason Dien" w:date="2020-08-17T04:53:00Z">
        <w:r>
          <w:rPr>
            <w:lang w:val="en-US"/>
          </w:rPr>
          <w:t>Hint: use the AddForce() method for Rigidbody objects</w:t>
        </w:r>
      </w:ins>
    </w:p>
    <w:p w14:paraId="2647394C" w14:textId="236B75D0" w:rsidR="00D5361E" w:rsidRDefault="00D5361E" w:rsidP="000B6FB5">
      <w:pPr>
        <w:pStyle w:val="ListParagraph"/>
        <w:numPr>
          <w:ilvl w:val="1"/>
          <w:numId w:val="3"/>
        </w:numPr>
        <w:rPr>
          <w:ins w:id="123" w:author="Jason Dien" w:date="2020-08-17T04:57:00Z"/>
          <w:lang w:val="en-US"/>
        </w:rPr>
      </w:pPr>
      <w:ins w:id="124" w:author="Jason Dien" w:date="2020-08-17T04:56:00Z">
        <w:r>
          <w:rPr>
            <w:lang w:val="en-US"/>
          </w:rPr>
          <w:t>Try running</w:t>
        </w:r>
      </w:ins>
      <w:ins w:id="125" w:author="Jason Dien" w:date="2020-08-17T04:57:00Z">
        <w:r>
          <w:rPr>
            <w:lang w:val="en-US"/>
          </w:rPr>
          <w:t xml:space="preserve"> the program. Is the player moving smoothly? If not, why is that?</w:t>
        </w:r>
      </w:ins>
    </w:p>
    <w:p w14:paraId="6C9360A3" w14:textId="46B4D587" w:rsidR="00D5361E" w:rsidRDefault="00D5361E" w:rsidP="00D5361E">
      <w:pPr>
        <w:pStyle w:val="ListParagraph"/>
        <w:numPr>
          <w:ilvl w:val="2"/>
          <w:numId w:val="3"/>
        </w:numPr>
        <w:rPr>
          <w:lang w:val="en-US"/>
        </w:rPr>
        <w:pPrChange w:id="126" w:author="Jason Dien" w:date="2020-08-17T04:57:00Z">
          <w:pPr>
            <w:pStyle w:val="ListParagraph"/>
            <w:numPr>
              <w:numId w:val="3"/>
            </w:numPr>
            <w:ind w:left="360" w:hanging="360"/>
          </w:pPr>
        </w:pPrChange>
      </w:pPr>
      <w:ins w:id="127" w:author="Jason Dien" w:date="2020-08-17T04:57:00Z">
        <w:r>
          <w:rPr>
            <w:lang w:val="en-US"/>
          </w:rPr>
          <w:t xml:space="preserve">Hint: look at the given </w:t>
        </w:r>
        <w:r w:rsidR="0082452C">
          <w:rPr>
            <w:lang w:val="en-US"/>
          </w:rPr>
          <w:t>assets</w:t>
        </w:r>
      </w:ins>
    </w:p>
    <w:p w14:paraId="58BDB665" w14:textId="77777777" w:rsidR="00D45FE4" w:rsidRDefault="00F93953" w:rsidP="00C5627C">
      <w:pPr>
        <w:pStyle w:val="ListParagraph"/>
        <w:numPr>
          <w:ilvl w:val="0"/>
          <w:numId w:val="3"/>
        </w:numPr>
        <w:rPr>
          <w:lang w:val="en-US"/>
        </w:rPr>
      </w:pPr>
      <w:r>
        <w:rPr>
          <w:lang w:val="en-US"/>
        </w:rPr>
        <w:t>BONUS: fi</w:t>
      </w:r>
      <w:r w:rsidR="006A1B4B">
        <w:rPr>
          <w:lang w:val="en-US"/>
        </w:rPr>
        <w:t>gure out how to get the camera to follow</w:t>
      </w:r>
      <w:r w:rsidR="00D45FE4">
        <w:rPr>
          <w:lang w:val="en-US"/>
        </w:rPr>
        <w:t xml:space="preserve"> the</w:t>
      </w:r>
      <w:r w:rsidR="006A1B4B">
        <w:rPr>
          <w:lang w:val="en-US"/>
        </w:rPr>
        <w:t xml:space="preserve"> </w:t>
      </w:r>
      <w:r w:rsidR="00E31EC6">
        <w:rPr>
          <w:lang w:val="en-US"/>
        </w:rPr>
        <w:t>player object</w:t>
      </w:r>
    </w:p>
    <w:p w14:paraId="61779A27" w14:textId="776621C9" w:rsidR="008F78E6" w:rsidRDefault="00B55F2D" w:rsidP="00B55F2D">
      <w:pPr>
        <w:pStyle w:val="ListParagraph"/>
        <w:numPr>
          <w:ilvl w:val="1"/>
          <w:numId w:val="3"/>
        </w:numPr>
        <w:rPr>
          <w:lang w:val="en-US"/>
        </w:rPr>
      </w:pPr>
      <w:r>
        <w:rPr>
          <w:lang w:val="en-US"/>
        </w:rPr>
        <w:t xml:space="preserve">Hint: look at the </w:t>
      </w:r>
      <w:del w:id="128" w:author="Jason Dien" w:date="2020-08-17T04:58:00Z">
        <w:r w:rsidDel="00087468">
          <w:rPr>
            <w:lang w:val="en-US"/>
          </w:rPr>
          <w:delText xml:space="preserve">components </w:delText>
        </w:r>
      </w:del>
      <w:ins w:id="129" w:author="Jason Dien" w:date="2020-08-17T04:58:00Z">
        <w:r w:rsidR="00D36383">
          <w:rPr>
            <w:lang w:val="en-US"/>
          </w:rPr>
          <w:t>given assets</w:t>
        </w:r>
      </w:ins>
      <w:del w:id="130" w:author="Jason Dien" w:date="2020-08-17T04:58:00Z">
        <w:r w:rsidDel="00D36383">
          <w:rPr>
            <w:lang w:val="en-US"/>
          </w:rPr>
          <w:delText>given to you</w:delText>
        </w:r>
      </w:del>
    </w:p>
    <w:p w14:paraId="3FBE6149" w14:textId="77777777" w:rsidR="008F78E6" w:rsidRDefault="008F78E6" w:rsidP="008F78E6">
      <w:pPr>
        <w:rPr>
          <w:lang w:val="en-US"/>
        </w:rPr>
      </w:pPr>
      <w:r>
        <w:rPr>
          <w:lang w:val="en-US"/>
        </w:rPr>
        <w:t>Part 2:</w:t>
      </w:r>
    </w:p>
    <w:p w14:paraId="0D0F10C1" w14:textId="60902D26" w:rsidR="007766C0" w:rsidRDefault="007766C0" w:rsidP="008F78E6">
      <w:pPr>
        <w:pStyle w:val="ListParagraph"/>
        <w:numPr>
          <w:ilvl w:val="0"/>
          <w:numId w:val="4"/>
        </w:numPr>
        <w:rPr>
          <w:ins w:id="131" w:author="Jason Dien" w:date="2020-08-17T04:59:00Z"/>
          <w:lang w:val="en-US"/>
        </w:rPr>
      </w:pPr>
      <w:ins w:id="132" w:author="Jason Dien" w:date="2020-08-17T04:59:00Z">
        <w:r>
          <w:rPr>
            <w:lang w:val="en-US"/>
          </w:rPr>
          <w:t>Load in Part2 scene</w:t>
        </w:r>
      </w:ins>
      <w:ins w:id="133" w:author="Jason Dien" w:date="2020-08-17T05:26:00Z">
        <w:r w:rsidR="0072546A">
          <w:rPr>
            <w:lang w:val="en-US"/>
          </w:rPr>
          <w:t xml:space="preserve"> (the simple obstacle course)</w:t>
        </w:r>
      </w:ins>
    </w:p>
    <w:p w14:paraId="4C29AEB8" w14:textId="4F559706" w:rsidR="007B11C3" w:rsidRDefault="007B11C3" w:rsidP="008F78E6">
      <w:pPr>
        <w:pStyle w:val="ListParagraph"/>
        <w:numPr>
          <w:ilvl w:val="0"/>
          <w:numId w:val="4"/>
        </w:numPr>
        <w:rPr>
          <w:ins w:id="134" w:author="Jason Dien" w:date="2020-08-17T04:59:00Z"/>
          <w:lang w:val="en-US"/>
        </w:rPr>
      </w:pPr>
      <w:ins w:id="135" w:author="Jason Dien" w:date="2020-08-17T04:59:00Z">
        <w:r>
          <w:rPr>
            <w:lang w:val="en-US"/>
          </w:rPr>
          <w:t>Open the P2PlayerMovement script</w:t>
        </w:r>
      </w:ins>
    </w:p>
    <w:p w14:paraId="2EF99A97" w14:textId="3FEF5B85" w:rsidR="000D664E" w:rsidRDefault="00FC327F" w:rsidP="008F78E6">
      <w:pPr>
        <w:pStyle w:val="ListParagraph"/>
        <w:numPr>
          <w:ilvl w:val="0"/>
          <w:numId w:val="4"/>
        </w:numPr>
        <w:rPr>
          <w:ins w:id="136" w:author="Jason Dien" w:date="2020-08-17T05:01:00Z"/>
          <w:lang w:val="en-US"/>
        </w:rPr>
      </w:pPr>
      <w:r>
        <w:rPr>
          <w:lang w:val="en-US"/>
        </w:rPr>
        <w:t xml:space="preserve">TODO: </w:t>
      </w:r>
      <w:del w:id="137" w:author="Jason Dien" w:date="2020-08-17T05:00:00Z">
        <w:r w:rsidR="003F3C96" w:rsidDel="00337188">
          <w:rPr>
            <w:lang w:val="en-US"/>
          </w:rPr>
          <w:delText>Implement the necessary functions</w:delText>
        </w:r>
      </w:del>
      <w:ins w:id="138" w:author="Jason Dien" w:date="2020-08-17T05:00:00Z">
        <w:r w:rsidR="00337188">
          <w:rPr>
            <w:lang w:val="en-US"/>
          </w:rPr>
          <w:t>Finish implementing the Update() and OnCollis</w:t>
        </w:r>
      </w:ins>
      <w:ins w:id="139" w:author="Jason Dien" w:date="2020-08-17T05:01:00Z">
        <w:r w:rsidR="00F05513">
          <w:rPr>
            <w:lang w:val="en-US"/>
          </w:rPr>
          <w:t>i</w:t>
        </w:r>
      </w:ins>
      <w:ins w:id="140" w:author="Jason Dien" w:date="2020-08-17T05:00:00Z">
        <w:r w:rsidR="00337188">
          <w:rPr>
            <w:lang w:val="en-US"/>
          </w:rPr>
          <w:t>onEnter() functions so that</w:t>
        </w:r>
      </w:ins>
      <w:del w:id="141" w:author="Jason Dien" w:date="2020-08-17T05:00:00Z">
        <w:r w:rsidR="009D7A73" w:rsidDel="00337188">
          <w:rPr>
            <w:lang w:val="en-US"/>
          </w:rPr>
          <w:delText xml:space="preserve"> in the P2PlayerMovement script</w:delText>
        </w:r>
      </w:del>
      <w:r w:rsidR="003F3C96">
        <w:rPr>
          <w:lang w:val="en-US"/>
        </w:rPr>
        <w:t xml:space="preserve"> </w:t>
      </w:r>
      <w:del w:id="142" w:author="Jason Dien" w:date="2020-08-17T05:01:00Z">
        <w:r w:rsidR="003F3C96" w:rsidDel="00337188">
          <w:rPr>
            <w:lang w:val="en-US"/>
          </w:rPr>
          <w:delText>f</w:delText>
        </w:r>
      </w:del>
      <w:del w:id="143" w:author="Jason Dien" w:date="2020-08-17T05:00:00Z">
        <w:r w:rsidR="003F3C96" w:rsidDel="00337188">
          <w:rPr>
            <w:lang w:val="en-US"/>
          </w:rPr>
          <w:delText xml:space="preserve">or </w:delText>
        </w:r>
      </w:del>
      <w:r w:rsidR="003F3C96">
        <w:rPr>
          <w:lang w:val="en-US"/>
        </w:rPr>
        <w:t xml:space="preserve">the player object </w:t>
      </w:r>
      <w:ins w:id="144" w:author="Jason Dien" w:date="2020-08-17T05:01:00Z">
        <w:r w:rsidR="00337188">
          <w:rPr>
            <w:lang w:val="en-US"/>
          </w:rPr>
          <w:t>can</w:t>
        </w:r>
      </w:ins>
      <w:del w:id="145" w:author="Jason Dien" w:date="2020-08-17T05:01:00Z">
        <w:r w:rsidR="003F3C96" w:rsidDel="00337188">
          <w:rPr>
            <w:lang w:val="en-US"/>
          </w:rPr>
          <w:delText>to</w:delText>
        </w:r>
      </w:del>
      <w:r w:rsidR="003F3C96">
        <w:rPr>
          <w:lang w:val="en-US"/>
        </w:rPr>
        <w:t xml:space="preserve"> navigate through the obstacle course </w:t>
      </w:r>
    </w:p>
    <w:p w14:paraId="5C96D355" w14:textId="44119E16" w:rsidR="005F3227" w:rsidRDefault="005F3227" w:rsidP="005F3227">
      <w:pPr>
        <w:pStyle w:val="ListParagraph"/>
        <w:numPr>
          <w:ilvl w:val="1"/>
          <w:numId w:val="4"/>
        </w:numPr>
        <w:rPr>
          <w:lang w:val="en-US"/>
        </w:rPr>
        <w:pPrChange w:id="146" w:author="Jason Dien" w:date="2020-08-17T05:01:00Z">
          <w:pPr>
            <w:pStyle w:val="ListParagraph"/>
            <w:numPr>
              <w:numId w:val="4"/>
            </w:numPr>
            <w:ind w:left="360" w:hanging="360"/>
          </w:pPr>
        </w:pPrChange>
      </w:pPr>
      <w:ins w:id="147" w:author="Jason Dien" w:date="2020-08-17T05:01:00Z">
        <w:r>
          <w:rPr>
            <w:lang w:val="en-US"/>
          </w:rPr>
          <w:t>Follow the specif</w:t>
        </w:r>
      </w:ins>
      <w:ins w:id="148" w:author="Jason Dien" w:date="2020-08-17T05:02:00Z">
        <w:r>
          <w:rPr>
            <w:lang w:val="en-US"/>
          </w:rPr>
          <w:t>ications given in the file</w:t>
        </w:r>
      </w:ins>
    </w:p>
    <w:p w14:paraId="2A224C6F" w14:textId="30EAC58F" w:rsidR="003F3C96" w:rsidRDefault="00743D13" w:rsidP="003F3C96">
      <w:pPr>
        <w:pStyle w:val="ListParagraph"/>
        <w:numPr>
          <w:ilvl w:val="1"/>
          <w:numId w:val="4"/>
        </w:numPr>
        <w:rPr>
          <w:lang w:val="en-US"/>
        </w:rPr>
      </w:pPr>
      <w:r>
        <w:rPr>
          <w:lang w:val="en-US"/>
        </w:rPr>
        <w:t>Hint: think back to the pseudo-code logic from the pre-lab if you are stuck</w:t>
      </w:r>
    </w:p>
    <w:p w14:paraId="5FF6F7A7" w14:textId="4B6AE2E2" w:rsidR="00FC327F" w:rsidRDefault="00FC327F" w:rsidP="00FC327F">
      <w:pPr>
        <w:pStyle w:val="ListParagraph"/>
        <w:numPr>
          <w:ilvl w:val="0"/>
          <w:numId w:val="4"/>
        </w:numPr>
        <w:rPr>
          <w:lang w:val="en-US"/>
        </w:rPr>
      </w:pPr>
      <w:r>
        <w:rPr>
          <w:lang w:val="en-US"/>
        </w:rPr>
        <w:t>BONUS: Implement the ChangeColor() function to change the player object’s color based on the color input</w:t>
      </w:r>
    </w:p>
    <w:p w14:paraId="5E8ECA39" w14:textId="34F84590" w:rsidR="00FC327F" w:rsidRDefault="00FC327F" w:rsidP="00FC327F">
      <w:pPr>
        <w:pStyle w:val="ListParagraph"/>
        <w:numPr>
          <w:ilvl w:val="1"/>
          <w:numId w:val="4"/>
        </w:numPr>
        <w:rPr>
          <w:lang w:val="en-US"/>
        </w:rPr>
      </w:pPr>
      <w:r>
        <w:rPr>
          <w:lang w:val="en-US"/>
        </w:rPr>
        <w:t xml:space="preserve">E.g. </w:t>
      </w:r>
      <w:commentRangeStart w:id="149"/>
      <w:r>
        <w:rPr>
          <w:lang w:val="en-US"/>
        </w:rPr>
        <w:t>calling ChangeColor(“red”) should change the box to red</w:t>
      </w:r>
      <w:commentRangeEnd w:id="149"/>
      <w:r w:rsidR="00E4628C">
        <w:rPr>
          <w:rStyle w:val="CommentReference"/>
        </w:rPr>
        <w:commentReference w:id="149"/>
      </w:r>
    </w:p>
    <w:p w14:paraId="339166CD" w14:textId="0BC1EE13" w:rsidR="00FC327F" w:rsidRPr="00522C52" w:rsidDel="007827D0" w:rsidRDefault="009D7A73" w:rsidP="00FC327F">
      <w:pPr>
        <w:pStyle w:val="ListParagraph"/>
        <w:numPr>
          <w:ilvl w:val="1"/>
          <w:numId w:val="4"/>
        </w:numPr>
        <w:rPr>
          <w:del w:id="150" w:author="Jason Dien" w:date="2020-08-17T03:52:00Z"/>
          <w:lang w:val="en-US"/>
        </w:rPr>
      </w:pPr>
      <w:r>
        <w:rPr>
          <w:lang w:val="en-US"/>
        </w:rPr>
        <w:t xml:space="preserve">If you can get it to work, try inserting it in different functions </w:t>
      </w:r>
      <w:r w:rsidR="00534FBE">
        <w:rPr>
          <w:lang w:val="en-US"/>
        </w:rPr>
        <w:t xml:space="preserve">in the P2PlayerMovement </w:t>
      </w:r>
      <w:r w:rsidR="006826DB">
        <w:rPr>
          <w:lang w:val="en-US"/>
        </w:rPr>
        <w:t>script</w:t>
      </w:r>
      <w:r w:rsidR="00A457E7">
        <w:t xml:space="preserve"> and see how the color reflects the logic in your code</w:t>
      </w:r>
    </w:p>
    <w:p w14:paraId="29D6F92A" w14:textId="592DC0B8" w:rsidR="00522C52" w:rsidRPr="000243CB" w:rsidRDefault="00522C52" w:rsidP="007827D0">
      <w:pPr>
        <w:pStyle w:val="ListParagraph"/>
        <w:numPr>
          <w:ilvl w:val="1"/>
          <w:numId w:val="4"/>
        </w:numPr>
        <w:rPr>
          <w:lang w:val="en-US"/>
        </w:rPr>
        <w:pPrChange w:id="151" w:author="Jason Dien" w:date="2020-08-17T03:52:00Z">
          <w:pPr/>
        </w:pPrChange>
      </w:pPr>
      <w:r w:rsidRPr="007827D0">
        <w:rPr>
          <w:lang w:val="en-US"/>
        </w:rPr>
        <w:br w:type="page"/>
      </w:r>
    </w:p>
    <w:p w14:paraId="4B4738F8" w14:textId="49BC8632" w:rsidR="00522C52" w:rsidRPr="00855E49" w:rsidRDefault="00855E49" w:rsidP="00522C52">
      <w:pPr>
        <w:rPr>
          <w:b/>
          <w:bCs/>
          <w:sz w:val="28"/>
          <w:szCs w:val="24"/>
          <w:lang w:val="en-US"/>
        </w:rPr>
      </w:pPr>
      <w:del w:id="152" w:author="Jason Dien" w:date="2020-08-17T03:53:00Z">
        <w:r w:rsidRPr="00855E49" w:rsidDel="007827D0">
          <w:rPr>
            <w:b/>
            <w:bCs/>
            <w:sz w:val="28"/>
            <w:szCs w:val="24"/>
            <w:lang w:val="en-US"/>
          </w:rPr>
          <w:lastRenderedPageBreak/>
          <w:delText>P</w:delText>
        </w:r>
      </w:del>
      <w:ins w:id="153" w:author="Jason Dien" w:date="2020-08-17T03:53:00Z">
        <w:r w:rsidR="007827D0">
          <w:rPr>
            <w:b/>
            <w:bCs/>
            <w:sz w:val="28"/>
            <w:szCs w:val="24"/>
            <w:lang w:val="en-US"/>
          </w:rPr>
          <w:t>P</w:t>
        </w:r>
      </w:ins>
      <w:r w:rsidRPr="00855E49">
        <w:rPr>
          <w:b/>
          <w:bCs/>
          <w:sz w:val="28"/>
          <w:szCs w:val="24"/>
          <w:lang w:val="en-US"/>
        </w:rPr>
        <w:t>ost-Lab:</w:t>
      </w:r>
    </w:p>
    <w:p w14:paraId="199A6969" w14:textId="58F9163E" w:rsidR="0009516D" w:rsidRDefault="00EC5D2C" w:rsidP="00522C52">
      <w:pPr>
        <w:rPr>
          <w:lang w:val="en-US"/>
        </w:rPr>
      </w:pPr>
      <w:r>
        <w:rPr>
          <w:lang w:val="en-US"/>
        </w:rPr>
        <w:t xml:space="preserve">Submit your </w:t>
      </w:r>
      <w:r w:rsidR="005B74F6">
        <w:rPr>
          <w:lang w:val="en-US"/>
        </w:rPr>
        <w:t>P1PlayerMovement and P2PlayerMovement files</w:t>
      </w:r>
      <w:r>
        <w:rPr>
          <w:lang w:val="en-US"/>
        </w:rPr>
        <w:t xml:space="preserve"> as well as the answers for the following questions </w:t>
      </w:r>
      <w:r w:rsidR="0009516D">
        <w:rPr>
          <w:lang w:val="en-US"/>
        </w:rPr>
        <w:t>on Canvas:</w:t>
      </w:r>
    </w:p>
    <w:p w14:paraId="32A7F2F1" w14:textId="77777777" w:rsidR="000E6B69" w:rsidRDefault="000E6B69" w:rsidP="0009516D">
      <w:pPr>
        <w:pStyle w:val="ListParagraph"/>
        <w:numPr>
          <w:ilvl w:val="0"/>
          <w:numId w:val="5"/>
        </w:numPr>
        <w:rPr>
          <w:lang w:val="en-US"/>
        </w:rPr>
      </w:pPr>
      <w:r>
        <w:rPr>
          <w:lang w:val="en-US"/>
        </w:rPr>
        <w:t>What type of logic was used to determine whether the player object should dodge?</w:t>
      </w:r>
    </w:p>
    <w:p w14:paraId="05A3780B" w14:textId="5B563C4E" w:rsidR="006546A2" w:rsidRDefault="0095452E" w:rsidP="0009516D">
      <w:pPr>
        <w:pStyle w:val="ListParagraph"/>
        <w:numPr>
          <w:ilvl w:val="0"/>
          <w:numId w:val="5"/>
        </w:numPr>
        <w:rPr>
          <w:lang w:val="en-US"/>
        </w:rPr>
      </w:pPr>
      <w:r>
        <w:rPr>
          <w:lang w:val="en-US"/>
        </w:rPr>
        <w:t>Let</w:t>
      </w:r>
      <w:ins w:id="154" w:author="Marton Soskuthy" w:date="2020-08-10T14:03:00Z">
        <w:r>
          <w:rPr>
            <w:lang w:val="en-US"/>
          </w:rPr>
          <w:t xml:space="preserve">’s think about this </w:t>
        </w:r>
      </w:ins>
      <w:ins w:id="155" w:author="Marton Soskuthy" w:date="2020-08-10T14:04:00Z">
        <w:r>
          <w:rPr>
            <w:lang w:val="en-US"/>
          </w:rPr>
          <w:t xml:space="preserve">simulation </w:t>
        </w:r>
      </w:ins>
      <w:ins w:id="156" w:author="Marton Soskuthy" w:date="2020-08-10T14:03:00Z">
        <w:r>
          <w:rPr>
            <w:lang w:val="en-US"/>
          </w:rPr>
          <w:t xml:space="preserve">using some of the </w:t>
        </w:r>
      </w:ins>
      <w:ins w:id="157" w:author="Marton Soskuthy" w:date="2020-08-10T14:04:00Z">
        <w:r>
          <w:rPr>
            <w:lang w:val="en-US"/>
          </w:rPr>
          <w:t xml:space="preserve">tools from physical symbol systems. What </w:t>
        </w:r>
      </w:ins>
      <w:ins w:id="158" w:author="Marton Soskuthy" w:date="2020-08-10T14:06:00Z">
        <w:r>
          <w:rPr>
            <w:lang w:val="en-US"/>
          </w:rPr>
          <w:t xml:space="preserve">symbols </w:t>
        </w:r>
      </w:ins>
      <w:ins w:id="159" w:author="Marton Soskuthy" w:date="2020-08-10T14:05:00Z">
        <w:r>
          <w:rPr>
            <w:lang w:val="en-US"/>
          </w:rPr>
          <w:t xml:space="preserve">does this machine use to represent </w:t>
        </w:r>
      </w:ins>
      <w:del w:id="160" w:author="Marton Soskuthy" w:date="2020-08-10T14:03:00Z">
        <w:r w:rsidDel="0095452E">
          <w:rPr>
            <w:lang w:val="en-US"/>
          </w:rPr>
          <w:delText>'</w:delText>
        </w:r>
      </w:del>
      <w:ins w:id="161" w:author="Marton Soskuthy" w:date="2020-08-10T14:06:00Z">
        <w:r>
          <w:rPr>
            <w:lang w:val="en-US"/>
          </w:rPr>
          <w:t>its own movements</w:t>
        </w:r>
      </w:ins>
      <w:ins w:id="162" w:author="Marton Soskuthy" w:date="2020-08-10T15:17:00Z">
        <w:r w:rsidR="00523266">
          <w:rPr>
            <w:lang w:val="en-US"/>
          </w:rPr>
          <w:t xml:space="preserve"> (think about our </w:t>
        </w:r>
        <w:r w:rsidR="00523266" w:rsidRPr="00523266">
          <w:rPr>
            <w:i/>
            <w:lang w:val="en-US"/>
            <w:rPrChange w:id="163" w:author="Marton Soskuthy" w:date="2020-08-10T15:17:00Z">
              <w:rPr>
                <w:lang w:val="en-US"/>
              </w:rPr>
            </w:rPrChange>
          </w:rPr>
          <w:t>boolean</w:t>
        </w:r>
        <w:r w:rsidR="00523266">
          <w:rPr>
            <w:lang w:val="en-US"/>
          </w:rPr>
          <w:t xml:space="preserve"> variables)</w:t>
        </w:r>
      </w:ins>
      <w:ins w:id="164" w:author="Marton Soskuthy" w:date="2020-08-10T14:06:00Z">
        <w:r>
          <w:rPr>
            <w:lang w:val="en-US"/>
          </w:rPr>
          <w:t>?</w:t>
        </w:r>
      </w:ins>
      <w:ins w:id="165" w:author="Marton Soskuthy" w:date="2020-08-10T14:07:00Z">
        <w:r>
          <w:rPr>
            <w:lang w:val="en-US"/>
          </w:rPr>
          <w:t xml:space="preserve"> What do these symbols designate </w:t>
        </w:r>
      </w:ins>
      <w:ins w:id="166" w:author="Marton Soskuthy" w:date="2020-08-10T15:17:00Z">
        <w:r w:rsidR="00584BCF">
          <w:rPr>
            <w:lang w:val="en-US"/>
          </w:rPr>
          <w:t xml:space="preserve">in the </w:t>
        </w:r>
      </w:ins>
      <w:ins w:id="167" w:author="Marton Soskuthy" w:date="2020-08-10T15:18:00Z">
        <w:r w:rsidR="00523266">
          <w:rPr>
            <w:lang w:val="en-US"/>
          </w:rPr>
          <w:t xml:space="preserve">simulated </w:t>
        </w:r>
      </w:ins>
      <w:ins w:id="168" w:author="Marton Soskuthy" w:date="2020-08-10T15:17:00Z">
        <w:r w:rsidR="00523266">
          <w:rPr>
            <w:lang w:val="en-US"/>
          </w:rPr>
          <w:t>world</w:t>
        </w:r>
      </w:ins>
      <w:ins w:id="169" w:author="Marton Soskuthy" w:date="2020-08-10T15:18:00Z">
        <w:r w:rsidR="00523266">
          <w:rPr>
            <w:lang w:val="en-US"/>
          </w:rPr>
          <w:t>?</w:t>
        </w:r>
      </w:ins>
    </w:p>
    <w:p w14:paraId="6AC5D1E3" w14:textId="4A23A0F1" w:rsidR="00782491" w:rsidRDefault="00E22C88" w:rsidP="0009516D">
      <w:pPr>
        <w:pStyle w:val="ListParagraph"/>
        <w:numPr>
          <w:ilvl w:val="0"/>
          <w:numId w:val="5"/>
        </w:numPr>
        <w:rPr>
          <w:lang w:val="en-US"/>
        </w:rPr>
      </w:pPr>
      <w:r>
        <w:rPr>
          <w:lang w:val="en-US"/>
        </w:rPr>
        <w:t>Which part of th</w:t>
      </w:r>
      <w:r w:rsidR="00782491">
        <w:rPr>
          <w:lang w:val="en-US"/>
        </w:rPr>
        <w:t>is</w:t>
      </w:r>
      <w:r>
        <w:rPr>
          <w:lang w:val="en-US"/>
        </w:rPr>
        <w:t xml:space="preserve"> lab did you find most challenging?</w:t>
      </w:r>
    </w:p>
    <w:p w14:paraId="30D82ABD" w14:textId="0CC981A2" w:rsidR="00855E49" w:rsidRPr="0009516D" w:rsidRDefault="00782491" w:rsidP="0009516D">
      <w:pPr>
        <w:pStyle w:val="ListParagraph"/>
        <w:numPr>
          <w:ilvl w:val="0"/>
          <w:numId w:val="5"/>
        </w:numPr>
        <w:rPr>
          <w:lang w:val="en-US"/>
        </w:rPr>
      </w:pPr>
      <w:r>
        <w:rPr>
          <w:lang w:val="en-US"/>
        </w:rPr>
        <w:t xml:space="preserve">What </w:t>
      </w:r>
      <w:r w:rsidR="00167D10">
        <w:rPr>
          <w:lang w:val="en-US"/>
        </w:rPr>
        <w:t>do you think could be improved for this lab? (not for marks, but feedback is greatly appreciated!)</w:t>
      </w:r>
    </w:p>
    <w:sectPr w:rsidR="00855E49" w:rsidRPr="0009516D">
      <w:pgSz w:w="12240" w:h="15840"/>
      <w:pgMar w:top="1985"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Marton Soskuthy" w:date="2020-08-10T13:30:00Z" w:initials="MS">
    <w:p w14:paraId="634AB2DE" w14:textId="6BA37B34" w:rsidR="00E27A55" w:rsidRDefault="00E27A55">
      <w:pPr>
        <w:pStyle w:val="CommentText"/>
      </w:pPr>
      <w:r>
        <w:rPr>
          <w:rStyle w:val="CommentReference"/>
        </w:rPr>
        <w:annotationRef/>
      </w:r>
      <w:r w:rsidR="00F76CEB">
        <w:t xml:space="preserve">one quick note about the scene that they are setting up: they should probably add the plane + player cube + </w:t>
      </w:r>
      <w:r w:rsidR="00F76CEB" w:rsidRPr="00F76CEB">
        <w:rPr>
          <w:b/>
          <w:bCs/>
        </w:rPr>
        <w:t>an obstacle</w:t>
      </w:r>
      <w:r w:rsidR="00F76CEB">
        <w:t xml:space="preserve"> as well. This is mainly so that there’s a frame of reference in the plane so they can actually see their cube move – this is especially important for when the camera follows the player cube, as that makes movement difficult to see (the cube might be moving, but the camera shows a static image as the plane is completely uniform).</w:t>
      </w:r>
    </w:p>
  </w:comment>
  <w:comment w:id="85" w:author="Marton Soskuthy" w:date="2020-08-10T13:15:00Z" w:initials="MS">
    <w:p w14:paraId="7D7F60CB" w14:textId="77777777" w:rsidR="0095390C" w:rsidRDefault="0095390C">
      <w:pPr>
        <w:pStyle w:val="CommentText"/>
      </w:pPr>
      <w:r>
        <w:rPr>
          <w:rStyle w:val="CommentReference"/>
        </w:rPr>
        <w:annotationRef/>
      </w:r>
      <w:r>
        <w:t xml:space="preserve">It strikes me that we want to give them a little </w:t>
      </w:r>
      <w:r w:rsidR="008307C4">
        <w:t>more detail</w:t>
      </w:r>
      <w:r>
        <w:t xml:space="preserve"> here – I’m thinking especially of students who have trouble following the </w:t>
      </w:r>
      <w:r w:rsidR="008307C4">
        <w:t xml:space="preserve">labs due to connection issues, etc. </w:t>
      </w:r>
      <w:r w:rsidR="00861703">
        <w:t>It would be great if they had a clear sense of what exactly they need to achieve, with point-by-point instructions (sort of similar to what you did for the instructor manual).</w:t>
      </w:r>
    </w:p>
    <w:p w14:paraId="1AB14775" w14:textId="77777777" w:rsidR="00A2322C" w:rsidRDefault="00A2322C">
      <w:pPr>
        <w:pStyle w:val="CommentText"/>
      </w:pPr>
    </w:p>
    <w:p w14:paraId="049EFBCF" w14:textId="77777777" w:rsidR="00A2322C" w:rsidRDefault="00A2322C">
      <w:pPr>
        <w:pStyle w:val="CommentText"/>
      </w:pPr>
      <w:r>
        <w:t>Would be useful to include some explicit notes about linking script variables to game objects – that caught me out when I was working through the lab.</w:t>
      </w:r>
    </w:p>
    <w:p w14:paraId="622EE1FB" w14:textId="77777777" w:rsidR="00D627AB" w:rsidRDefault="00D627AB">
      <w:pPr>
        <w:pStyle w:val="CommentText"/>
      </w:pPr>
    </w:p>
    <w:p w14:paraId="0292C8E0" w14:textId="15589D14" w:rsidR="00D627AB" w:rsidRDefault="00D627AB">
      <w:pPr>
        <w:pStyle w:val="CommentText"/>
      </w:pPr>
      <w:r>
        <w:t>Also explain Time.deltaTime &amp; why it’s necessary (it’s not strictly necessary, of course, but it potentially makes the movements smoother)</w:t>
      </w:r>
    </w:p>
  </w:comment>
  <w:comment w:id="149" w:author="Marton Soskuthy" w:date="2020-08-10T14:01:00Z" w:initials="MS">
    <w:p w14:paraId="2FF5DAD6" w14:textId="77777777" w:rsidR="0095452E" w:rsidRDefault="00E4628C" w:rsidP="0095452E">
      <w:pPr>
        <w:shd w:val="clear" w:color="auto" w:fill="1E1E1E"/>
        <w:spacing w:line="270" w:lineRule="atLeast"/>
        <w:rPr>
          <w:rStyle w:val="CommentReference"/>
        </w:rPr>
      </w:pPr>
      <w:r>
        <w:rPr>
          <w:rStyle w:val="CommentReference"/>
        </w:rPr>
        <w:annotationRef/>
      </w:r>
      <w:r w:rsidR="0095452E">
        <w:rPr>
          <w:rStyle w:val="CommentReference"/>
        </w:rPr>
        <w:t xml:space="preserve">The solution I found was this: </w:t>
      </w:r>
    </w:p>
    <w:p w14:paraId="7314A889" w14:textId="77777777" w:rsidR="0095452E" w:rsidRDefault="0095452E" w:rsidP="0095452E">
      <w:pPr>
        <w:shd w:val="clear" w:color="auto" w:fill="1E1E1E"/>
        <w:spacing w:line="270" w:lineRule="atLeast"/>
        <w:rPr>
          <w:rFonts w:ascii="Menlo" w:eastAsia="Times New Roman" w:hAnsi="Menlo" w:cs="Menlo"/>
          <w:color w:val="569CD6"/>
          <w:sz w:val="18"/>
          <w:szCs w:val="18"/>
          <w:lang w:val="en-GB" w:eastAsia="en-GB"/>
        </w:rPr>
      </w:pPr>
    </w:p>
    <w:p w14:paraId="3D25C3D5" w14:textId="05D90EAD" w:rsidR="0095452E" w:rsidRPr="0095452E" w:rsidRDefault="0095452E" w:rsidP="0095452E">
      <w:pPr>
        <w:shd w:val="clear" w:color="auto" w:fill="1E1E1E"/>
        <w:spacing w:line="270" w:lineRule="atLeast"/>
        <w:rPr>
          <w:rFonts w:ascii="Menlo" w:eastAsia="Times New Roman" w:hAnsi="Menlo" w:cs="Menlo"/>
          <w:color w:val="D4D4D4"/>
          <w:sz w:val="18"/>
          <w:szCs w:val="18"/>
          <w:lang w:val="en-GB" w:eastAsia="en-GB"/>
        </w:rPr>
      </w:pPr>
      <w:r w:rsidRPr="0095452E">
        <w:rPr>
          <w:rFonts w:ascii="Menlo" w:eastAsia="Times New Roman" w:hAnsi="Menlo" w:cs="Menlo"/>
          <w:color w:val="569CD6"/>
          <w:sz w:val="18"/>
          <w:szCs w:val="18"/>
          <w:lang w:val="en-GB" w:eastAsia="en-GB"/>
        </w:rPr>
        <w:t>var</w:t>
      </w:r>
      <w:r w:rsidRPr="0095452E">
        <w:rPr>
          <w:rFonts w:ascii="Menlo" w:eastAsia="Times New Roman" w:hAnsi="Menlo" w:cs="Menlo"/>
          <w:color w:val="D4D4D4"/>
          <w:sz w:val="18"/>
          <w:szCs w:val="18"/>
          <w:lang w:val="en-GB" w:eastAsia="en-GB"/>
        </w:rPr>
        <w:t xml:space="preserve"> </w:t>
      </w:r>
      <w:r w:rsidRPr="0095452E">
        <w:rPr>
          <w:rFonts w:ascii="Menlo" w:eastAsia="Times New Roman" w:hAnsi="Menlo" w:cs="Menlo"/>
          <w:color w:val="9CDCFE"/>
          <w:sz w:val="18"/>
          <w:szCs w:val="18"/>
          <w:lang w:val="en-GB" w:eastAsia="en-GB"/>
        </w:rPr>
        <w:t>playerRenderer</w:t>
      </w:r>
      <w:r w:rsidRPr="0095452E">
        <w:rPr>
          <w:rFonts w:ascii="Menlo" w:eastAsia="Times New Roman" w:hAnsi="Menlo" w:cs="Menlo"/>
          <w:color w:val="D4D4D4"/>
          <w:sz w:val="18"/>
          <w:szCs w:val="18"/>
          <w:lang w:val="en-GB" w:eastAsia="en-GB"/>
        </w:rPr>
        <w:t xml:space="preserve"> = </w:t>
      </w:r>
      <w:r w:rsidRPr="0095452E">
        <w:rPr>
          <w:rFonts w:ascii="Menlo" w:eastAsia="Times New Roman" w:hAnsi="Menlo" w:cs="Menlo"/>
          <w:color w:val="9CDCFE"/>
          <w:sz w:val="18"/>
          <w:szCs w:val="18"/>
          <w:lang w:val="en-GB" w:eastAsia="en-GB"/>
        </w:rPr>
        <w:t>rb</w:t>
      </w:r>
      <w:r w:rsidRPr="0095452E">
        <w:rPr>
          <w:rFonts w:ascii="Menlo" w:eastAsia="Times New Roman" w:hAnsi="Menlo" w:cs="Menlo"/>
          <w:color w:val="D4D4D4"/>
          <w:sz w:val="18"/>
          <w:szCs w:val="18"/>
          <w:lang w:val="en-GB" w:eastAsia="en-GB"/>
        </w:rPr>
        <w:t>.</w:t>
      </w:r>
      <w:r w:rsidRPr="0095452E">
        <w:rPr>
          <w:rFonts w:ascii="Menlo" w:eastAsia="Times New Roman" w:hAnsi="Menlo" w:cs="Menlo"/>
          <w:color w:val="DCDCAA"/>
          <w:sz w:val="18"/>
          <w:szCs w:val="18"/>
          <w:lang w:val="en-GB" w:eastAsia="en-GB"/>
        </w:rPr>
        <w:t>GetComponent</w:t>
      </w:r>
      <w:r w:rsidRPr="0095452E">
        <w:rPr>
          <w:rFonts w:ascii="Menlo" w:eastAsia="Times New Roman" w:hAnsi="Menlo" w:cs="Menlo"/>
          <w:color w:val="D4D4D4"/>
          <w:sz w:val="18"/>
          <w:szCs w:val="18"/>
          <w:lang w:val="en-GB" w:eastAsia="en-GB"/>
        </w:rPr>
        <w:t>&lt;</w:t>
      </w:r>
      <w:r w:rsidRPr="0095452E">
        <w:rPr>
          <w:rFonts w:ascii="Menlo" w:eastAsia="Times New Roman" w:hAnsi="Menlo" w:cs="Menlo"/>
          <w:color w:val="4EC9B0"/>
          <w:sz w:val="18"/>
          <w:szCs w:val="18"/>
          <w:lang w:val="en-GB" w:eastAsia="en-GB"/>
        </w:rPr>
        <w:t>Renderer</w:t>
      </w:r>
      <w:r w:rsidRPr="0095452E">
        <w:rPr>
          <w:rFonts w:ascii="Menlo" w:eastAsia="Times New Roman" w:hAnsi="Menlo" w:cs="Menlo"/>
          <w:color w:val="D4D4D4"/>
          <w:sz w:val="18"/>
          <w:szCs w:val="18"/>
          <w:lang w:val="en-GB" w:eastAsia="en-GB"/>
        </w:rPr>
        <w:t>&gt;();</w:t>
      </w:r>
    </w:p>
    <w:p w14:paraId="6CD6A8E1" w14:textId="77777777" w:rsidR="0095452E" w:rsidRPr="0095452E" w:rsidRDefault="0095452E" w:rsidP="0095452E">
      <w:pPr>
        <w:shd w:val="clear" w:color="auto" w:fill="1E1E1E"/>
        <w:spacing w:after="0" w:line="270" w:lineRule="atLeast"/>
        <w:rPr>
          <w:rFonts w:ascii="Menlo" w:eastAsia="Times New Roman" w:hAnsi="Menlo" w:cs="Menlo"/>
          <w:color w:val="D4D4D4"/>
          <w:sz w:val="18"/>
          <w:szCs w:val="18"/>
          <w:lang w:val="en-GB" w:eastAsia="en-GB"/>
        </w:rPr>
      </w:pPr>
    </w:p>
    <w:p w14:paraId="0219AC2A" w14:textId="77777777" w:rsidR="0095452E" w:rsidRPr="0095452E" w:rsidRDefault="0095452E" w:rsidP="0095452E">
      <w:pPr>
        <w:shd w:val="clear" w:color="auto" w:fill="1E1E1E"/>
        <w:spacing w:after="0" w:line="270" w:lineRule="atLeast"/>
        <w:rPr>
          <w:rFonts w:ascii="Menlo" w:eastAsia="Times New Roman" w:hAnsi="Menlo" w:cs="Menlo"/>
          <w:color w:val="D4D4D4"/>
          <w:sz w:val="18"/>
          <w:szCs w:val="18"/>
          <w:lang w:val="en-GB" w:eastAsia="en-GB"/>
        </w:rPr>
      </w:pPr>
      <w:r w:rsidRPr="0095452E">
        <w:rPr>
          <w:rFonts w:ascii="Menlo" w:eastAsia="Times New Roman" w:hAnsi="Menlo" w:cs="Menlo"/>
          <w:color w:val="D4D4D4"/>
          <w:sz w:val="18"/>
          <w:szCs w:val="18"/>
          <w:lang w:val="en-GB" w:eastAsia="en-GB"/>
        </w:rPr>
        <w:t xml:space="preserve">       </w:t>
      </w:r>
      <w:r w:rsidRPr="0095452E">
        <w:rPr>
          <w:rFonts w:ascii="Menlo" w:eastAsia="Times New Roman" w:hAnsi="Menlo" w:cs="Menlo"/>
          <w:color w:val="6A9955"/>
          <w:sz w:val="18"/>
          <w:szCs w:val="18"/>
          <w:lang w:val="en-GB" w:eastAsia="en-GB"/>
        </w:rPr>
        <w:t>//Call SetColor using the shader property name "_Color" and setting the color to red</w:t>
      </w:r>
    </w:p>
    <w:p w14:paraId="2DEE7471" w14:textId="77777777" w:rsidR="0095452E" w:rsidRPr="0095452E" w:rsidRDefault="0095452E" w:rsidP="0095452E">
      <w:pPr>
        <w:shd w:val="clear" w:color="auto" w:fill="1E1E1E"/>
        <w:spacing w:after="0" w:line="270" w:lineRule="atLeast"/>
        <w:rPr>
          <w:rFonts w:ascii="Menlo" w:eastAsia="Times New Roman" w:hAnsi="Menlo" w:cs="Menlo"/>
          <w:color w:val="D4D4D4"/>
          <w:sz w:val="18"/>
          <w:szCs w:val="18"/>
          <w:lang w:val="en-GB" w:eastAsia="en-GB"/>
        </w:rPr>
      </w:pPr>
      <w:r w:rsidRPr="0095452E">
        <w:rPr>
          <w:rFonts w:ascii="Menlo" w:eastAsia="Times New Roman" w:hAnsi="Menlo" w:cs="Menlo"/>
          <w:color w:val="D4D4D4"/>
          <w:sz w:val="18"/>
          <w:szCs w:val="18"/>
          <w:lang w:val="en-GB" w:eastAsia="en-GB"/>
        </w:rPr>
        <w:t xml:space="preserve">       </w:t>
      </w:r>
      <w:r w:rsidRPr="0095452E">
        <w:rPr>
          <w:rFonts w:ascii="Menlo" w:eastAsia="Times New Roman" w:hAnsi="Menlo" w:cs="Menlo"/>
          <w:color w:val="9CDCFE"/>
          <w:sz w:val="18"/>
          <w:szCs w:val="18"/>
          <w:lang w:val="en-GB" w:eastAsia="en-GB"/>
        </w:rPr>
        <w:t>playerRenderer</w:t>
      </w:r>
      <w:r w:rsidRPr="0095452E">
        <w:rPr>
          <w:rFonts w:ascii="Menlo" w:eastAsia="Times New Roman" w:hAnsi="Menlo" w:cs="Menlo"/>
          <w:color w:val="D4D4D4"/>
          <w:sz w:val="18"/>
          <w:szCs w:val="18"/>
          <w:lang w:val="en-GB" w:eastAsia="en-GB"/>
        </w:rPr>
        <w:t>.</w:t>
      </w:r>
      <w:r w:rsidRPr="0095452E">
        <w:rPr>
          <w:rFonts w:ascii="Menlo" w:eastAsia="Times New Roman" w:hAnsi="Menlo" w:cs="Menlo"/>
          <w:color w:val="9CDCFE"/>
          <w:sz w:val="18"/>
          <w:szCs w:val="18"/>
          <w:lang w:val="en-GB" w:eastAsia="en-GB"/>
        </w:rPr>
        <w:t>material</w:t>
      </w:r>
      <w:r w:rsidRPr="0095452E">
        <w:rPr>
          <w:rFonts w:ascii="Menlo" w:eastAsia="Times New Roman" w:hAnsi="Menlo" w:cs="Menlo"/>
          <w:color w:val="D4D4D4"/>
          <w:sz w:val="18"/>
          <w:szCs w:val="18"/>
          <w:lang w:val="en-GB" w:eastAsia="en-GB"/>
        </w:rPr>
        <w:t>.</w:t>
      </w:r>
      <w:r w:rsidRPr="0095452E">
        <w:rPr>
          <w:rFonts w:ascii="Menlo" w:eastAsia="Times New Roman" w:hAnsi="Menlo" w:cs="Menlo"/>
          <w:color w:val="DCDCAA"/>
          <w:sz w:val="18"/>
          <w:szCs w:val="18"/>
          <w:lang w:val="en-GB" w:eastAsia="en-GB"/>
        </w:rPr>
        <w:t>SetColor</w:t>
      </w:r>
      <w:r w:rsidRPr="0095452E">
        <w:rPr>
          <w:rFonts w:ascii="Menlo" w:eastAsia="Times New Roman" w:hAnsi="Menlo" w:cs="Menlo"/>
          <w:color w:val="D4D4D4"/>
          <w:sz w:val="18"/>
          <w:szCs w:val="18"/>
          <w:lang w:val="en-GB" w:eastAsia="en-GB"/>
        </w:rPr>
        <w:t>(</w:t>
      </w:r>
      <w:r w:rsidRPr="0095452E">
        <w:rPr>
          <w:rFonts w:ascii="Menlo" w:eastAsia="Times New Roman" w:hAnsi="Menlo" w:cs="Menlo"/>
          <w:color w:val="CE9178"/>
          <w:sz w:val="18"/>
          <w:szCs w:val="18"/>
          <w:lang w:val="en-GB" w:eastAsia="en-GB"/>
        </w:rPr>
        <w:t>"_Color"</w:t>
      </w:r>
      <w:r w:rsidRPr="0095452E">
        <w:rPr>
          <w:rFonts w:ascii="Menlo" w:eastAsia="Times New Roman" w:hAnsi="Menlo" w:cs="Menlo"/>
          <w:color w:val="D4D4D4"/>
          <w:sz w:val="18"/>
          <w:szCs w:val="18"/>
          <w:lang w:val="en-GB" w:eastAsia="en-GB"/>
        </w:rPr>
        <w:t xml:space="preserve">, </w:t>
      </w:r>
      <w:r w:rsidRPr="0095452E">
        <w:rPr>
          <w:rFonts w:ascii="Menlo" w:eastAsia="Times New Roman" w:hAnsi="Menlo" w:cs="Menlo"/>
          <w:color w:val="9CDCFE"/>
          <w:sz w:val="18"/>
          <w:szCs w:val="18"/>
          <w:lang w:val="en-GB" w:eastAsia="en-GB"/>
        </w:rPr>
        <w:t>Color</w:t>
      </w:r>
      <w:r w:rsidRPr="0095452E">
        <w:rPr>
          <w:rFonts w:ascii="Menlo" w:eastAsia="Times New Roman" w:hAnsi="Menlo" w:cs="Menlo"/>
          <w:color w:val="D4D4D4"/>
          <w:sz w:val="18"/>
          <w:szCs w:val="18"/>
          <w:lang w:val="en-GB" w:eastAsia="en-GB"/>
        </w:rPr>
        <w:t>.</w:t>
      </w:r>
      <w:r w:rsidRPr="0095452E">
        <w:rPr>
          <w:rFonts w:ascii="Menlo" w:eastAsia="Times New Roman" w:hAnsi="Menlo" w:cs="Menlo"/>
          <w:color w:val="9CDCFE"/>
          <w:sz w:val="18"/>
          <w:szCs w:val="18"/>
          <w:lang w:val="en-GB" w:eastAsia="en-GB"/>
        </w:rPr>
        <w:t>red</w:t>
      </w:r>
      <w:r w:rsidRPr="0095452E">
        <w:rPr>
          <w:rFonts w:ascii="Menlo" w:eastAsia="Times New Roman" w:hAnsi="Menlo" w:cs="Menlo"/>
          <w:color w:val="D4D4D4"/>
          <w:sz w:val="18"/>
          <w:szCs w:val="18"/>
          <w:lang w:val="en-GB" w:eastAsia="en-GB"/>
        </w:rPr>
        <w:t>);</w:t>
      </w:r>
    </w:p>
    <w:p w14:paraId="7A92779E" w14:textId="77777777" w:rsidR="00E4628C" w:rsidRDefault="00E4628C">
      <w:pPr>
        <w:pStyle w:val="CommentText"/>
      </w:pPr>
    </w:p>
    <w:p w14:paraId="6853FA85" w14:textId="1F709DE1" w:rsidR="0095452E" w:rsidRDefault="0095452E">
      <w:pPr>
        <w:pStyle w:val="CommentText"/>
      </w:pPr>
      <w:r>
        <w:t>But this kind of doesn’t mesh well with the string input to ChangeColor. Did you have sth else in mind? Alternatively, the ChangeColor function could just be inputless and change the player to a prespecified color. (e.g. “Change2Red”)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4AB2DE" w15:done="0"/>
  <w15:commentEx w15:paraId="0292C8E0" w15:done="0"/>
  <w15:commentEx w15:paraId="6853FA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4AB2DE" w16cid:durableId="22E453F8"/>
  <w16cid:commentId w16cid:paraId="0292C8E0" w16cid:durableId="22E453F9"/>
  <w16cid:commentId w16cid:paraId="6853FA85" w16cid:durableId="22E453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enlo">
    <w:altName w:val="DokChampa"/>
    <w:charset w:val="00"/>
    <w:family w:val="auto"/>
    <w:pitch w:val="variable"/>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20F"/>
    <w:multiLevelType w:val="hybridMultilevel"/>
    <w:tmpl w:val="3A647F0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810" w:hanging="360"/>
      </w:pPr>
      <w:rPr>
        <w:rFonts w:ascii="Courier New" w:hAnsi="Courier New" w:cs="Courier New" w:hint="default"/>
      </w:rPr>
    </w:lvl>
    <w:lvl w:ilvl="2" w:tplc="10090005">
      <w:start w:val="1"/>
      <w:numFmt w:val="bullet"/>
      <w:lvlText w:val=""/>
      <w:lvlJc w:val="left"/>
      <w:pPr>
        <w:ind w:left="1260" w:hanging="360"/>
      </w:pPr>
      <w:rPr>
        <w:rFonts w:ascii="Wingdings" w:hAnsi="Wingdings" w:hint="default"/>
      </w:rPr>
    </w:lvl>
    <w:lvl w:ilvl="3" w:tplc="10090001">
      <w:start w:val="1"/>
      <w:numFmt w:val="bullet"/>
      <w:lvlText w:val=""/>
      <w:lvlJc w:val="left"/>
      <w:pPr>
        <w:ind w:left="171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982DCB"/>
    <w:multiLevelType w:val="hybridMultilevel"/>
    <w:tmpl w:val="310846D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5A67424"/>
    <w:multiLevelType w:val="hybridMultilevel"/>
    <w:tmpl w:val="BC0A615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7D16C1"/>
    <w:multiLevelType w:val="hybridMultilevel"/>
    <w:tmpl w:val="7BCA76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9700E6"/>
    <w:multiLevelType w:val="hybridMultilevel"/>
    <w:tmpl w:val="30DA80BE"/>
    <w:lvl w:ilvl="0" w:tplc="10090001">
      <w:start w:val="1"/>
      <w:numFmt w:val="bullet"/>
      <w:lvlText w:val=""/>
      <w:lvlJc w:val="left"/>
      <w:pPr>
        <w:ind w:left="840" w:hanging="360"/>
      </w:pPr>
      <w:rPr>
        <w:rFonts w:ascii="Symbol" w:hAnsi="Symbol" w:hint="default"/>
      </w:rPr>
    </w:lvl>
    <w:lvl w:ilvl="1" w:tplc="10090003">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on Soskuthy">
    <w15:presenceInfo w15:providerId="None" w15:userId="Marton Soskuthy"/>
  </w15:person>
  <w15:person w15:author="Jason Dien">
    <w15:presenceInfo w15:providerId="AD" w15:userId="S::Jason.Dien@ubc365.onmicrosoft.com::7215cc61-a878-49c9-ac77-ecdd538ed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AD3"/>
    <w:rsid w:val="0001357A"/>
    <w:rsid w:val="00021C7E"/>
    <w:rsid w:val="000243CB"/>
    <w:rsid w:val="00087468"/>
    <w:rsid w:val="0009516D"/>
    <w:rsid w:val="000B6FB5"/>
    <w:rsid w:val="000D664E"/>
    <w:rsid w:val="000E6B69"/>
    <w:rsid w:val="00106F74"/>
    <w:rsid w:val="0010711D"/>
    <w:rsid w:val="00136A34"/>
    <w:rsid w:val="00142644"/>
    <w:rsid w:val="00167D10"/>
    <w:rsid w:val="002B5F8A"/>
    <w:rsid w:val="002D6B12"/>
    <w:rsid w:val="00324253"/>
    <w:rsid w:val="003305AF"/>
    <w:rsid w:val="00337188"/>
    <w:rsid w:val="00365475"/>
    <w:rsid w:val="003D0900"/>
    <w:rsid w:val="003F3C96"/>
    <w:rsid w:val="004139CF"/>
    <w:rsid w:val="00467AD3"/>
    <w:rsid w:val="004B0C7D"/>
    <w:rsid w:val="004E7B61"/>
    <w:rsid w:val="00522C52"/>
    <w:rsid w:val="00523266"/>
    <w:rsid w:val="00534FBE"/>
    <w:rsid w:val="0054283C"/>
    <w:rsid w:val="00584BCF"/>
    <w:rsid w:val="005A66CD"/>
    <w:rsid w:val="005B74F6"/>
    <w:rsid w:val="005F3227"/>
    <w:rsid w:val="00617A79"/>
    <w:rsid w:val="006546A2"/>
    <w:rsid w:val="006826DB"/>
    <w:rsid w:val="006A1B4B"/>
    <w:rsid w:val="006C401B"/>
    <w:rsid w:val="007136CB"/>
    <w:rsid w:val="0072546A"/>
    <w:rsid w:val="00743D13"/>
    <w:rsid w:val="007766C0"/>
    <w:rsid w:val="00782491"/>
    <w:rsid w:val="007827D0"/>
    <w:rsid w:val="007A7AAE"/>
    <w:rsid w:val="007B11C3"/>
    <w:rsid w:val="007D14FD"/>
    <w:rsid w:val="0082452C"/>
    <w:rsid w:val="008307C4"/>
    <w:rsid w:val="00855E49"/>
    <w:rsid w:val="00861703"/>
    <w:rsid w:val="008D015E"/>
    <w:rsid w:val="008F78E6"/>
    <w:rsid w:val="0095390C"/>
    <w:rsid w:val="0095452E"/>
    <w:rsid w:val="009A4CD3"/>
    <w:rsid w:val="009D7A73"/>
    <w:rsid w:val="00A2322C"/>
    <w:rsid w:val="00A457E7"/>
    <w:rsid w:val="00A45850"/>
    <w:rsid w:val="00AA4493"/>
    <w:rsid w:val="00B44382"/>
    <w:rsid w:val="00B55F2D"/>
    <w:rsid w:val="00BB5C4A"/>
    <w:rsid w:val="00BD3ADD"/>
    <w:rsid w:val="00BF58F3"/>
    <w:rsid w:val="00C34F92"/>
    <w:rsid w:val="00C3766F"/>
    <w:rsid w:val="00C5627C"/>
    <w:rsid w:val="00C6691B"/>
    <w:rsid w:val="00C97CA6"/>
    <w:rsid w:val="00CD61E3"/>
    <w:rsid w:val="00CE0C5E"/>
    <w:rsid w:val="00CF2F89"/>
    <w:rsid w:val="00D3300E"/>
    <w:rsid w:val="00D36383"/>
    <w:rsid w:val="00D4332E"/>
    <w:rsid w:val="00D45FE4"/>
    <w:rsid w:val="00D5342F"/>
    <w:rsid w:val="00D5361E"/>
    <w:rsid w:val="00D627AB"/>
    <w:rsid w:val="00DB74B8"/>
    <w:rsid w:val="00DE68F9"/>
    <w:rsid w:val="00E22C88"/>
    <w:rsid w:val="00E27A55"/>
    <w:rsid w:val="00E31EC6"/>
    <w:rsid w:val="00E4628C"/>
    <w:rsid w:val="00E97041"/>
    <w:rsid w:val="00EB1268"/>
    <w:rsid w:val="00EC5D2C"/>
    <w:rsid w:val="00EC712F"/>
    <w:rsid w:val="00F03338"/>
    <w:rsid w:val="00F05513"/>
    <w:rsid w:val="00F45881"/>
    <w:rsid w:val="00F76CEB"/>
    <w:rsid w:val="00F93953"/>
    <w:rsid w:val="00F96ED6"/>
    <w:rsid w:val="00FC327F"/>
    <w:rsid w:val="00FF57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8F21"/>
  <w15:chartTrackingRefBased/>
  <w15:docId w15:val="{1EF60EBA-D1C0-4DDD-B11C-8A095FF4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2E"/>
    <w:pPr>
      <w:ind w:left="720"/>
      <w:contextualSpacing/>
    </w:pPr>
  </w:style>
  <w:style w:type="character" w:styleId="Hyperlink">
    <w:name w:val="Hyperlink"/>
    <w:basedOn w:val="DefaultParagraphFont"/>
    <w:uiPriority w:val="99"/>
    <w:unhideWhenUsed/>
    <w:rsid w:val="00BF58F3"/>
    <w:rPr>
      <w:color w:val="0563C1" w:themeColor="hyperlink"/>
      <w:u w:val="single"/>
    </w:rPr>
  </w:style>
  <w:style w:type="character" w:customStyle="1" w:styleId="UnresolvedMention1">
    <w:name w:val="Unresolved Mention1"/>
    <w:basedOn w:val="DefaultParagraphFont"/>
    <w:uiPriority w:val="99"/>
    <w:semiHidden/>
    <w:unhideWhenUsed/>
    <w:rsid w:val="00BF58F3"/>
    <w:rPr>
      <w:color w:val="605E5C"/>
      <w:shd w:val="clear" w:color="auto" w:fill="E1DFDD"/>
    </w:rPr>
  </w:style>
  <w:style w:type="character" w:styleId="FollowedHyperlink">
    <w:name w:val="FollowedHyperlink"/>
    <w:basedOn w:val="DefaultParagraphFont"/>
    <w:uiPriority w:val="99"/>
    <w:semiHidden/>
    <w:unhideWhenUsed/>
    <w:rsid w:val="007136CB"/>
    <w:rPr>
      <w:color w:val="954F72" w:themeColor="followedHyperlink"/>
      <w:u w:val="single"/>
    </w:rPr>
  </w:style>
  <w:style w:type="paragraph" w:styleId="BalloonText">
    <w:name w:val="Balloon Text"/>
    <w:basedOn w:val="Normal"/>
    <w:link w:val="BalloonTextChar"/>
    <w:uiPriority w:val="99"/>
    <w:semiHidden/>
    <w:unhideWhenUsed/>
    <w:rsid w:val="00D3300E"/>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D3300E"/>
    <w:rPr>
      <w:rFonts w:cs="Times New Roman"/>
      <w:sz w:val="18"/>
      <w:szCs w:val="18"/>
    </w:rPr>
  </w:style>
  <w:style w:type="character" w:styleId="CommentReference">
    <w:name w:val="annotation reference"/>
    <w:basedOn w:val="DefaultParagraphFont"/>
    <w:uiPriority w:val="99"/>
    <w:semiHidden/>
    <w:unhideWhenUsed/>
    <w:rsid w:val="0095390C"/>
    <w:rPr>
      <w:sz w:val="18"/>
      <w:szCs w:val="18"/>
    </w:rPr>
  </w:style>
  <w:style w:type="paragraph" w:styleId="CommentText">
    <w:name w:val="annotation text"/>
    <w:basedOn w:val="Normal"/>
    <w:link w:val="CommentTextChar"/>
    <w:uiPriority w:val="99"/>
    <w:semiHidden/>
    <w:unhideWhenUsed/>
    <w:rsid w:val="0095390C"/>
    <w:pPr>
      <w:spacing w:line="240" w:lineRule="auto"/>
    </w:pPr>
    <w:rPr>
      <w:szCs w:val="24"/>
    </w:rPr>
  </w:style>
  <w:style w:type="character" w:customStyle="1" w:styleId="CommentTextChar">
    <w:name w:val="Comment Text Char"/>
    <w:basedOn w:val="DefaultParagraphFont"/>
    <w:link w:val="CommentText"/>
    <w:uiPriority w:val="99"/>
    <w:semiHidden/>
    <w:rsid w:val="0095390C"/>
    <w:rPr>
      <w:szCs w:val="24"/>
    </w:rPr>
  </w:style>
  <w:style w:type="paragraph" w:styleId="CommentSubject">
    <w:name w:val="annotation subject"/>
    <w:basedOn w:val="CommentText"/>
    <w:next w:val="CommentText"/>
    <w:link w:val="CommentSubjectChar"/>
    <w:uiPriority w:val="99"/>
    <w:semiHidden/>
    <w:unhideWhenUsed/>
    <w:rsid w:val="0095390C"/>
    <w:rPr>
      <w:b/>
      <w:bCs/>
      <w:sz w:val="20"/>
      <w:szCs w:val="20"/>
    </w:rPr>
  </w:style>
  <w:style w:type="character" w:customStyle="1" w:styleId="CommentSubjectChar">
    <w:name w:val="Comment Subject Char"/>
    <w:basedOn w:val="CommentTextChar"/>
    <w:link w:val="CommentSubject"/>
    <w:uiPriority w:val="99"/>
    <w:semiHidden/>
    <w:rsid w:val="0095390C"/>
    <w:rPr>
      <w:b/>
      <w:bCs/>
      <w:sz w:val="20"/>
      <w:szCs w:val="20"/>
    </w:rPr>
  </w:style>
  <w:style w:type="character" w:styleId="Strong">
    <w:name w:val="Strong"/>
    <w:basedOn w:val="DefaultParagraphFont"/>
    <w:uiPriority w:val="22"/>
    <w:qFormat/>
    <w:rsid w:val="00F76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8903">
      <w:bodyDiv w:val="1"/>
      <w:marLeft w:val="0"/>
      <w:marRight w:val="0"/>
      <w:marTop w:val="0"/>
      <w:marBottom w:val="0"/>
      <w:divBdr>
        <w:top w:val="none" w:sz="0" w:space="0" w:color="auto"/>
        <w:left w:val="none" w:sz="0" w:space="0" w:color="auto"/>
        <w:bottom w:val="none" w:sz="0" w:space="0" w:color="auto"/>
        <w:right w:val="none" w:sz="0" w:space="0" w:color="auto"/>
      </w:divBdr>
    </w:div>
    <w:div w:id="1176771685">
      <w:bodyDiv w:val="1"/>
      <w:marLeft w:val="0"/>
      <w:marRight w:val="0"/>
      <w:marTop w:val="0"/>
      <w:marBottom w:val="0"/>
      <w:divBdr>
        <w:top w:val="none" w:sz="0" w:space="0" w:color="auto"/>
        <w:left w:val="none" w:sz="0" w:space="0" w:color="auto"/>
        <w:bottom w:val="none" w:sz="0" w:space="0" w:color="auto"/>
        <w:right w:val="none" w:sz="0" w:space="0" w:color="auto"/>
      </w:divBdr>
      <w:divsChild>
        <w:div w:id="1929465279">
          <w:marLeft w:val="0"/>
          <w:marRight w:val="0"/>
          <w:marTop w:val="0"/>
          <w:marBottom w:val="0"/>
          <w:divBdr>
            <w:top w:val="none" w:sz="0" w:space="0" w:color="auto"/>
            <w:left w:val="none" w:sz="0" w:space="0" w:color="auto"/>
            <w:bottom w:val="none" w:sz="0" w:space="0" w:color="auto"/>
            <w:right w:val="none" w:sz="0" w:space="0" w:color="auto"/>
          </w:divBdr>
          <w:divsChild>
            <w:div w:id="1803768896">
              <w:marLeft w:val="0"/>
              <w:marRight w:val="0"/>
              <w:marTop w:val="0"/>
              <w:marBottom w:val="0"/>
              <w:divBdr>
                <w:top w:val="none" w:sz="0" w:space="0" w:color="auto"/>
                <w:left w:val="none" w:sz="0" w:space="0" w:color="auto"/>
                <w:bottom w:val="none" w:sz="0" w:space="0" w:color="auto"/>
                <w:right w:val="none" w:sz="0" w:space="0" w:color="auto"/>
              </w:divBdr>
            </w:div>
            <w:div w:id="1264071168">
              <w:marLeft w:val="0"/>
              <w:marRight w:val="0"/>
              <w:marTop w:val="0"/>
              <w:marBottom w:val="0"/>
              <w:divBdr>
                <w:top w:val="none" w:sz="0" w:space="0" w:color="auto"/>
                <w:left w:val="none" w:sz="0" w:space="0" w:color="auto"/>
                <w:bottom w:val="none" w:sz="0" w:space="0" w:color="auto"/>
                <w:right w:val="none" w:sz="0" w:space="0" w:color="auto"/>
              </w:divBdr>
            </w:div>
            <w:div w:id="10795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IlKaB1etrik"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docs/other/un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40D6-DA67-4F2B-BBE6-6E5145A5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Dien</dc:creator>
  <cp:keywords/>
  <dc:description/>
  <cp:lastModifiedBy>Jason Dien</cp:lastModifiedBy>
  <cp:revision>78</cp:revision>
  <dcterms:created xsi:type="dcterms:W3CDTF">2020-08-10T12:51:00Z</dcterms:created>
  <dcterms:modified xsi:type="dcterms:W3CDTF">2020-08-17T12:27:00Z</dcterms:modified>
</cp:coreProperties>
</file>